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6CA06" w14:textId="71C483E2" w:rsidR="002C004E" w:rsidRPr="00C161BA" w:rsidRDefault="0002796A" w:rsidP="00C161BA">
      <w:pPr>
        <w:jc w:val="center"/>
        <w:rPr>
          <w:b/>
          <w:bCs/>
          <w:sz w:val="28"/>
          <w:szCs w:val="28"/>
          <w:u w:val="single"/>
        </w:rPr>
      </w:pPr>
      <w:r w:rsidRPr="00C161BA">
        <w:rPr>
          <w:b/>
          <w:bCs/>
          <w:sz w:val="28"/>
          <w:szCs w:val="28"/>
          <w:u w:val="single"/>
        </w:rPr>
        <w:t>Enhancements over the original P</w:t>
      </w:r>
      <w:r w:rsidR="00974E4E">
        <w:rPr>
          <w:b/>
          <w:bCs/>
          <w:sz w:val="28"/>
          <w:szCs w:val="28"/>
          <w:u w:val="single"/>
        </w:rPr>
        <w:t>GAS14</w:t>
      </w:r>
      <w:r w:rsidRPr="00C161BA">
        <w:rPr>
          <w:b/>
          <w:bCs/>
          <w:sz w:val="28"/>
          <w:szCs w:val="28"/>
          <w:u w:val="single"/>
        </w:rPr>
        <w:t xml:space="preserve"> conference version</w:t>
      </w:r>
    </w:p>
    <w:p w14:paraId="7D7116ED" w14:textId="18538FFF" w:rsidR="0002796A" w:rsidRDefault="0002796A" w:rsidP="0045425D">
      <w:pPr>
        <w:jc w:val="both"/>
      </w:pPr>
      <w:r>
        <w:t xml:space="preserve">In our earlier work presented at </w:t>
      </w:r>
      <w:r w:rsidR="00974E4E">
        <w:t>PGAS</w:t>
      </w:r>
      <w:r>
        <w:t xml:space="preserve"> 201</w:t>
      </w:r>
      <w:r w:rsidR="00974E4E">
        <w:t>4</w:t>
      </w:r>
      <w:r>
        <w:t xml:space="preserve">, we </w:t>
      </w:r>
      <w:r w:rsidR="00974E4E">
        <w:t xml:space="preserve">introduced modulo unrolling without unrolling (WU), a method to perform message aggregation across parallel affine loops with data distributed cyclically and block-cyclically on message passing architectures. </w:t>
      </w:r>
      <w:r>
        <w:t>More specifically,</w:t>
      </w:r>
      <w:r w:rsidR="00974E4E">
        <w:t xml:space="preserve"> our method was a traditional compiler transformation, applicable to any PGAS language, which improves the communication and runtime performance of a loop that frequently accesses remote memory</w:t>
      </w:r>
      <w:r>
        <w:t xml:space="preserve">. </w:t>
      </w:r>
      <w:r w:rsidR="00974E4E">
        <w:t xml:space="preserve">In addition, we also described how modulo unrolling WU was implemented into the Chapel PGAS language. </w:t>
      </w:r>
      <w:r>
        <w:t>In this work, w</w:t>
      </w:r>
      <w:r w:rsidR="00E152FE">
        <w:t>e have extended the original PGAS 2014</w:t>
      </w:r>
      <w:r>
        <w:t xml:space="preserve"> paper content in the following directions:</w:t>
      </w:r>
    </w:p>
    <w:p w14:paraId="68722206" w14:textId="2518061B" w:rsidR="00C72B1E" w:rsidRDefault="00C72B1E" w:rsidP="0045425D">
      <w:pPr>
        <w:pStyle w:val="ListParagraph"/>
        <w:numPr>
          <w:ilvl w:val="0"/>
          <w:numId w:val="1"/>
        </w:numPr>
        <w:jc w:val="both"/>
      </w:pPr>
      <w:r>
        <w:t>We’ve added a strong scaling evaluation of modulo unrolling WU to our results for a subset of our benchmark suite, which is found in Section 8.2.</w:t>
      </w:r>
    </w:p>
    <w:p w14:paraId="6B5E8B6F" w14:textId="54EEF050" w:rsidR="00C72B1E" w:rsidRDefault="00C72B1E" w:rsidP="0045425D">
      <w:pPr>
        <w:pStyle w:val="ListParagraph"/>
        <w:numPr>
          <w:ilvl w:val="0"/>
          <w:numId w:val="1"/>
        </w:numPr>
        <w:jc w:val="both"/>
      </w:pPr>
      <w:r>
        <w:t>We’ve added a weak scaling evaluation of modulo unrolling WU to our results for a subset of our benchmark suite, which is found in Section 8.3.</w:t>
      </w:r>
    </w:p>
    <w:p w14:paraId="0281529A" w14:textId="25DB1804" w:rsidR="00C72B1E" w:rsidRDefault="00C72B1E" w:rsidP="0045425D">
      <w:pPr>
        <w:pStyle w:val="ListParagraph"/>
        <w:numPr>
          <w:ilvl w:val="0"/>
          <w:numId w:val="1"/>
        </w:numPr>
        <w:jc w:val="both"/>
      </w:pPr>
      <w:r>
        <w:t xml:space="preserve">We’ve added a block size variation evaluation of modulo unrolling WU to our results as it applies to the Chapel </w:t>
      </w:r>
      <w:r w:rsidR="001464DD">
        <w:t>Block Cyclic distribution, which is found in Section 8.4.</w:t>
      </w:r>
    </w:p>
    <w:p w14:paraId="2975C389" w14:textId="768FE022" w:rsidR="001464DD" w:rsidRDefault="001464DD" w:rsidP="0045425D">
      <w:pPr>
        <w:pStyle w:val="ListParagraph"/>
        <w:numPr>
          <w:ilvl w:val="0"/>
          <w:numId w:val="1"/>
        </w:numPr>
        <w:jc w:val="both"/>
      </w:pPr>
      <w:r>
        <w:t xml:space="preserve">We’ve modified our existing results (Section 8.1) to explain why certain benchmarks in our benchmark suite saw a greater performance increase in runtime and message count than others. </w:t>
      </w:r>
    </w:p>
    <w:p w14:paraId="089680BA" w14:textId="6C3FB682" w:rsidR="001464DD" w:rsidRDefault="001464DD" w:rsidP="0045425D">
      <w:pPr>
        <w:pStyle w:val="ListParagraph"/>
        <w:numPr>
          <w:ilvl w:val="0"/>
          <w:numId w:val="1"/>
        </w:numPr>
        <w:jc w:val="both"/>
      </w:pPr>
      <w:r>
        <w:t xml:space="preserve">We describe our Chapel implementation of modulo unrolling WU for the Block Cyclic distribution in greater detail in Section </w:t>
      </w:r>
      <w:r w:rsidR="00407613">
        <w:t xml:space="preserve">7.3 with pseudocode (and explanation) from the Block Cyclic leader iterator. </w:t>
      </w:r>
    </w:p>
    <w:p w14:paraId="5B46DDD0" w14:textId="07A8BAC0" w:rsidR="003972A6" w:rsidRDefault="00407613" w:rsidP="003972A6">
      <w:pPr>
        <w:pStyle w:val="ListParagraph"/>
        <w:numPr>
          <w:ilvl w:val="0"/>
          <w:numId w:val="1"/>
        </w:numPr>
        <w:jc w:val="both"/>
      </w:pPr>
      <w:r>
        <w:t>We provide clearer explanations in Section 7.3 of how the leader and follower iterators for both the Cyclic and Block Cyclic distributions carry out each step of the compiler transformation theorized in Section 6.</w:t>
      </w:r>
      <w:bookmarkStart w:id="0" w:name="_GoBack"/>
      <w:bookmarkEnd w:id="0"/>
    </w:p>
    <w:p w14:paraId="58C7F9BC" w14:textId="3C205502" w:rsidR="00A96B46" w:rsidRDefault="00407613" w:rsidP="00A96B46">
      <w:pPr>
        <w:pStyle w:val="ListParagraph"/>
        <w:numPr>
          <w:ilvl w:val="0"/>
          <w:numId w:val="1"/>
        </w:numPr>
        <w:jc w:val="both"/>
        <w:rPr>
          <w:ins w:id="1" w:author="Rajeev Barua" w:date="2014-10-20T15:13:00Z"/>
        </w:rPr>
      </w:pPr>
      <w:r>
        <w:t>We’ve improved the introduction section to make it clearer that our paper contributes a compiler transformation applicable to any PGAS language as well as an implementation specifically for t</w:t>
      </w:r>
      <w:r w:rsidR="00A96B46">
        <w:t>he Chapel programming language.</w:t>
      </w:r>
    </w:p>
    <w:p w14:paraId="3F6A062E" w14:textId="18B10CDB" w:rsidR="00A96B46" w:rsidRPr="00A96B46" w:rsidRDefault="00A96B46">
      <w:pPr>
        <w:jc w:val="both"/>
        <w:pPrChange w:id="2" w:author="Rajeev Barua" w:date="2014-10-20T15:13:00Z">
          <w:pPr>
            <w:pStyle w:val="ListParagraph"/>
            <w:numPr>
              <w:numId w:val="1"/>
            </w:numPr>
            <w:ind w:hanging="360"/>
            <w:jc w:val="both"/>
          </w:pPr>
        </w:pPrChange>
      </w:pPr>
      <w:ins w:id="3" w:author="Rajeev Barua" w:date="2014-10-20T15:13:00Z">
        <w:r w:rsidRPr="00A96B46">
          <w:t>As a result of the changes</w:t>
        </w:r>
      </w:ins>
      <w:ins w:id="4" w:author="Rajeev Barua" w:date="2014-10-20T15:14:00Z">
        <w:r>
          <w:t xml:space="preserve"> above, the length of the paper increased from 1</w:t>
        </w:r>
      </w:ins>
      <w:ins w:id="5" w:author="Aroon  Sharma" w:date="2014-10-21T23:03:00Z">
        <w:r w:rsidR="00FC0E2A">
          <w:t>2</w:t>
        </w:r>
      </w:ins>
      <w:ins w:id="6" w:author="Rajeev Barua" w:date="2014-10-20T15:14:00Z">
        <w:del w:id="7" w:author="Aroon  Sharma" w:date="2014-10-21T23:03:00Z">
          <w:r w:rsidDel="00FC0E2A">
            <w:delText>0</w:delText>
          </w:r>
        </w:del>
        <w:r>
          <w:t xml:space="preserve"> pages for the </w:t>
        </w:r>
      </w:ins>
      <w:ins w:id="8" w:author="Rajeev Barua" w:date="2014-10-20T15:13:00Z">
        <w:r w:rsidRPr="00A96B46">
          <w:t xml:space="preserve"> </w:t>
        </w:r>
      </w:ins>
      <w:ins w:id="9" w:author="Rajeev Barua" w:date="2014-10-20T15:14:00Z">
        <w:r>
          <w:t xml:space="preserve">conference version, to </w:t>
        </w:r>
        <w:commentRangeStart w:id="10"/>
        <w:r>
          <w:t>1</w:t>
        </w:r>
      </w:ins>
      <w:commentRangeEnd w:id="10"/>
      <w:ins w:id="11" w:author="Rajeev Barua" w:date="2014-10-20T15:15:00Z">
        <w:r w:rsidR="00601B8C">
          <w:rPr>
            <w:rStyle w:val="CommentReference"/>
          </w:rPr>
          <w:commentReference w:id="10"/>
        </w:r>
      </w:ins>
      <w:ins w:id="12" w:author="Aroon  Sharma" w:date="2014-10-21T23:03:00Z">
        <w:r w:rsidR="00FC0E2A">
          <w:t>7</w:t>
        </w:r>
      </w:ins>
      <w:ins w:id="13" w:author="Rajeev Barua" w:date="2014-10-20T17:19:00Z">
        <w:del w:id="14" w:author="Aroon  Sharma" w:date="2014-10-21T23:03:00Z">
          <w:r w:rsidR="00F4552B" w:rsidDel="00FC0E2A">
            <w:delText>5</w:delText>
          </w:r>
        </w:del>
        <w:del w:id="15" w:author="Aroon  Sharma" w:date="2014-10-21T02:07:00Z">
          <w:r w:rsidR="00F4552B" w:rsidDel="00951D4F">
            <w:delText>.4</w:delText>
          </w:r>
        </w:del>
      </w:ins>
      <w:ins w:id="16" w:author="Rajeev Barua" w:date="2014-10-20T15:14:00Z">
        <w:r>
          <w:t xml:space="preserve"> </w:t>
        </w:r>
      </w:ins>
      <w:ins w:id="17" w:author="Aroon  Sharma" w:date="2014-10-21T23:03:00Z">
        <w:r w:rsidR="003972A6">
          <w:t xml:space="preserve"> </w:t>
        </w:r>
      </w:ins>
      <w:ins w:id="18" w:author="Rajeev Barua" w:date="2014-10-20T15:14:00Z">
        <w:r>
          <w:t xml:space="preserve">pages for the journal version, when both are formatted </w:t>
        </w:r>
      </w:ins>
      <w:ins w:id="19" w:author="Rajeev Barua" w:date="2014-10-20T15:15:00Z">
        <w:r>
          <w:t>in the</w:t>
        </w:r>
      </w:ins>
      <w:ins w:id="20" w:author="Rajeev Barua" w:date="2014-10-20T15:14:00Z">
        <w:r>
          <w:t xml:space="preserve"> </w:t>
        </w:r>
      </w:ins>
      <w:ins w:id="21" w:author="Rajeev Barua" w:date="2014-10-20T15:15:00Z">
        <w:r>
          <w:t>format of the conference for consistency.</w:t>
        </w:r>
      </w:ins>
    </w:p>
    <w:sectPr w:rsidR="00A96B46" w:rsidRPr="00A96B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Rajeev Barua" w:date="2014-10-20T17:19:00Z" w:initials="RB">
    <w:p w14:paraId="1ACB7DC7" w14:textId="0B11E15C" w:rsidR="00601B8C" w:rsidRDefault="00601B8C">
      <w:pPr>
        <w:pStyle w:val="CommentText"/>
      </w:pPr>
      <w:r>
        <w:rPr>
          <w:rStyle w:val="CommentReference"/>
        </w:rPr>
        <w:annotationRef/>
      </w:r>
      <w:r w:rsidR="00F4552B">
        <w:t>Please check both the 10 and 15.4</w:t>
      </w:r>
      <w:r>
        <w:t xml:space="preserve"> numbers – they are just my guess. Update if necessary.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5C47B3"/>
    <w:multiLevelType w:val="hybridMultilevel"/>
    <w:tmpl w:val="28188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3"/>
  <w:trackRevisions/>
  <w:doNotTrackMov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96A"/>
    <w:rsid w:val="0002796A"/>
    <w:rsid w:val="000725C6"/>
    <w:rsid w:val="00076411"/>
    <w:rsid w:val="0008084E"/>
    <w:rsid w:val="000C4E69"/>
    <w:rsid w:val="001464DD"/>
    <w:rsid w:val="001B6759"/>
    <w:rsid w:val="0024276B"/>
    <w:rsid w:val="002533DB"/>
    <w:rsid w:val="002A017C"/>
    <w:rsid w:val="002C004E"/>
    <w:rsid w:val="002C6A1C"/>
    <w:rsid w:val="003972A6"/>
    <w:rsid w:val="00407613"/>
    <w:rsid w:val="0045425D"/>
    <w:rsid w:val="004D6BAF"/>
    <w:rsid w:val="00560B62"/>
    <w:rsid w:val="00597966"/>
    <w:rsid w:val="00601B8C"/>
    <w:rsid w:val="00650EF6"/>
    <w:rsid w:val="00787FAD"/>
    <w:rsid w:val="008D4E32"/>
    <w:rsid w:val="00951D4F"/>
    <w:rsid w:val="00974E4E"/>
    <w:rsid w:val="00984ACE"/>
    <w:rsid w:val="00A33FA9"/>
    <w:rsid w:val="00A65645"/>
    <w:rsid w:val="00A96B46"/>
    <w:rsid w:val="00AD7FA4"/>
    <w:rsid w:val="00BC4134"/>
    <w:rsid w:val="00C06CA1"/>
    <w:rsid w:val="00C161BA"/>
    <w:rsid w:val="00C72B1E"/>
    <w:rsid w:val="00C91D7A"/>
    <w:rsid w:val="00CD5DB7"/>
    <w:rsid w:val="00D84B98"/>
    <w:rsid w:val="00DA776C"/>
    <w:rsid w:val="00E146D6"/>
    <w:rsid w:val="00E152FE"/>
    <w:rsid w:val="00E554B1"/>
    <w:rsid w:val="00E81D2B"/>
    <w:rsid w:val="00EF54B0"/>
    <w:rsid w:val="00F069B5"/>
    <w:rsid w:val="00F44C48"/>
    <w:rsid w:val="00F4552B"/>
    <w:rsid w:val="00F82230"/>
    <w:rsid w:val="00FC0E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3E2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96A"/>
    <w:pPr>
      <w:ind w:left="720"/>
      <w:contextualSpacing/>
    </w:pPr>
  </w:style>
  <w:style w:type="character" w:styleId="CommentReference">
    <w:name w:val="annotation reference"/>
    <w:basedOn w:val="DefaultParagraphFont"/>
    <w:uiPriority w:val="99"/>
    <w:semiHidden/>
    <w:unhideWhenUsed/>
    <w:rsid w:val="00650EF6"/>
    <w:rPr>
      <w:rFonts w:ascii="Times New Roman" w:hAnsi="Times New Roman" w:cs="Times New Roman" w:hint="default"/>
      <w:sz w:val="16"/>
      <w:szCs w:val="16"/>
    </w:rPr>
  </w:style>
  <w:style w:type="paragraph" w:styleId="CommentText">
    <w:name w:val="annotation text"/>
    <w:basedOn w:val="Normal"/>
    <w:link w:val="CommentTextChar"/>
    <w:uiPriority w:val="99"/>
    <w:semiHidden/>
    <w:unhideWhenUsed/>
    <w:rsid w:val="00D84B98"/>
    <w:pPr>
      <w:spacing w:line="240" w:lineRule="auto"/>
    </w:pPr>
    <w:rPr>
      <w:sz w:val="20"/>
      <w:szCs w:val="20"/>
    </w:rPr>
  </w:style>
  <w:style w:type="character" w:customStyle="1" w:styleId="CommentTextChar">
    <w:name w:val="Comment Text Char"/>
    <w:basedOn w:val="DefaultParagraphFont"/>
    <w:link w:val="CommentText"/>
    <w:uiPriority w:val="99"/>
    <w:semiHidden/>
    <w:rsid w:val="00D84B98"/>
    <w:rPr>
      <w:sz w:val="20"/>
      <w:szCs w:val="20"/>
    </w:rPr>
  </w:style>
  <w:style w:type="paragraph" w:styleId="CommentSubject">
    <w:name w:val="annotation subject"/>
    <w:basedOn w:val="CommentText"/>
    <w:next w:val="CommentText"/>
    <w:link w:val="CommentSubjectChar"/>
    <w:uiPriority w:val="99"/>
    <w:semiHidden/>
    <w:unhideWhenUsed/>
    <w:rsid w:val="00D84B98"/>
    <w:rPr>
      <w:b/>
      <w:bCs/>
    </w:rPr>
  </w:style>
  <w:style w:type="character" w:customStyle="1" w:styleId="CommentSubjectChar">
    <w:name w:val="Comment Subject Char"/>
    <w:basedOn w:val="CommentTextChar"/>
    <w:link w:val="CommentSubject"/>
    <w:uiPriority w:val="99"/>
    <w:semiHidden/>
    <w:rsid w:val="00D84B98"/>
    <w:rPr>
      <w:b/>
      <w:bCs/>
      <w:sz w:val="20"/>
      <w:szCs w:val="20"/>
    </w:rPr>
  </w:style>
  <w:style w:type="paragraph" w:styleId="BalloonText">
    <w:name w:val="Balloon Text"/>
    <w:basedOn w:val="Normal"/>
    <w:link w:val="BalloonTextChar"/>
    <w:uiPriority w:val="99"/>
    <w:semiHidden/>
    <w:unhideWhenUsed/>
    <w:rsid w:val="00D84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B9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96A"/>
    <w:pPr>
      <w:ind w:left="720"/>
      <w:contextualSpacing/>
    </w:pPr>
  </w:style>
  <w:style w:type="character" w:styleId="CommentReference">
    <w:name w:val="annotation reference"/>
    <w:basedOn w:val="DefaultParagraphFont"/>
    <w:uiPriority w:val="99"/>
    <w:semiHidden/>
    <w:unhideWhenUsed/>
    <w:rsid w:val="00650EF6"/>
    <w:rPr>
      <w:rFonts w:ascii="Times New Roman" w:hAnsi="Times New Roman" w:cs="Times New Roman" w:hint="default"/>
      <w:sz w:val="16"/>
      <w:szCs w:val="16"/>
    </w:rPr>
  </w:style>
  <w:style w:type="paragraph" w:styleId="CommentText">
    <w:name w:val="annotation text"/>
    <w:basedOn w:val="Normal"/>
    <w:link w:val="CommentTextChar"/>
    <w:uiPriority w:val="99"/>
    <w:semiHidden/>
    <w:unhideWhenUsed/>
    <w:rsid w:val="00D84B98"/>
    <w:pPr>
      <w:spacing w:line="240" w:lineRule="auto"/>
    </w:pPr>
    <w:rPr>
      <w:sz w:val="20"/>
      <w:szCs w:val="20"/>
    </w:rPr>
  </w:style>
  <w:style w:type="character" w:customStyle="1" w:styleId="CommentTextChar">
    <w:name w:val="Comment Text Char"/>
    <w:basedOn w:val="DefaultParagraphFont"/>
    <w:link w:val="CommentText"/>
    <w:uiPriority w:val="99"/>
    <w:semiHidden/>
    <w:rsid w:val="00D84B98"/>
    <w:rPr>
      <w:sz w:val="20"/>
      <w:szCs w:val="20"/>
    </w:rPr>
  </w:style>
  <w:style w:type="paragraph" w:styleId="CommentSubject">
    <w:name w:val="annotation subject"/>
    <w:basedOn w:val="CommentText"/>
    <w:next w:val="CommentText"/>
    <w:link w:val="CommentSubjectChar"/>
    <w:uiPriority w:val="99"/>
    <w:semiHidden/>
    <w:unhideWhenUsed/>
    <w:rsid w:val="00D84B98"/>
    <w:rPr>
      <w:b/>
      <w:bCs/>
    </w:rPr>
  </w:style>
  <w:style w:type="character" w:customStyle="1" w:styleId="CommentSubjectChar">
    <w:name w:val="Comment Subject Char"/>
    <w:basedOn w:val="CommentTextChar"/>
    <w:link w:val="CommentSubject"/>
    <w:uiPriority w:val="99"/>
    <w:semiHidden/>
    <w:rsid w:val="00D84B98"/>
    <w:rPr>
      <w:b/>
      <w:bCs/>
      <w:sz w:val="20"/>
      <w:szCs w:val="20"/>
    </w:rPr>
  </w:style>
  <w:style w:type="paragraph" w:styleId="BalloonText">
    <w:name w:val="Balloon Text"/>
    <w:basedOn w:val="Normal"/>
    <w:link w:val="BalloonTextChar"/>
    <w:uiPriority w:val="99"/>
    <w:semiHidden/>
    <w:unhideWhenUsed/>
    <w:rsid w:val="00D84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B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333</Words>
  <Characters>1903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Khaled</dc:creator>
  <cp:lastModifiedBy>Aroon  Sharma</cp:lastModifiedBy>
  <cp:revision>5</cp:revision>
  <dcterms:created xsi:type="dcterms:W3CDTF">2014-10-20T21:20:00Z</dcterms:created>
  <dcterms:modified xsi:type="dcterms:W3CDTF">2014-10-22T03:05:00Z</dcterms:modified>
</cp:coreProperties>
</file>