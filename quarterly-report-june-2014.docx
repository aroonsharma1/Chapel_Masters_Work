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283D6" w14:textId="77777777" w:rsidR="006A3D8A" w:rsidRDefault="00DB08A3" w:rsidP="00DB08A3">
      <w:pPr>
        <w:pStyle w:val="NoSpacing"/>
        <w:jc w:val="center"/>
        <w:rPr>
          <w:rFonts w:asciiTheme="minorHAnsi" w:hAnsiTheme="minorHAnsi" w:cstheme="minorHAnsi"/>
          <w:b/>
          <w:sz w:val="22"/>
        </w:rPr>
      </w:pPr>
      <w:r>
        <w:rPr>
          <w:rFonts w:asciiTheme="minorHAnsi" w:hAnsiTheme="minorHAnsi" w:cstheme="minorHAnsi"/>
          <w:b/>
          <w:sz w:val="22"/>
        </w:rPr>
        <w:t>Q</w:t>
      </w:r>
      <w:r w:rsidRPr="00DB08A3">
        <w:rPr>
          <w:rFonts w:asciiTheme="minorHAnsi" w:hAnsiTheme="minorHAnsi" w:cstheme="minorHAnsi"/>
          <w:b/>
          <w:sz w:val="22"/>
        </w:rPr>
        <w:t>uarterly report</w:t>
      </w:r>
      <w:r>
        <w:rPr>
          <w:rFonts w:asciiTheme="minorHAnsi" w:hAnsiTheme="minorHAnsi" w:cstheme="minorHAnsi"/>
          <w:b/>
          <w:sz w:val="22"/>
        </w:rPr>
        <w:t xml:space="preserve"> for project</w:t>
      </w:r>
    </w:p>
    <w:p w14:paraId="6FE8922A" w14:textId="3888A86B" w:rsidR="00DB08A3" w:rsidRPr="00DB08A3" w:rsidRDefault="00A85088" w:rsidP="00DB08A3">
      <w:pPr>
        <w:pStyle w:val="NoSpacing"/>
        <w:jc w:val="center"/>
        <w:rPr>
          <w:rFonts w:asciiTheme="minorHAnsi" w:hAnsiTheme="minorHAnsi" w:cstheme="minorHAnsi"/>
          <w:b/>
          <w:sz w:val="22"/>
        </w:rPr>
      </w:pPr>
      <w:ins w:id="0" w:author="Aroon  Sharma" w:date="2014-06-27T10:05:00Z">
        <w:r>
          <w:rPr>
            <w:rFonts w:asciiTheme="minorHAnsi" w:hAnsiTheme="minorHAnsi" w:cstheme="minorHAnsi"/>
            <w:b/>
            <w:sz w:val="22"/>
          </w:rPr>
          <w:t>April</w:t>
        </w:r>
      </w:ins>
      <w:bookmarkStart w:id="1" w:name="_GoBack"/>
      <w:bookmarkEnd w:id="1"/>
      <w:del w:id="2" w:author="Aroon  Sharma" w:date="2013-12-26T13:15:00Z">
        <w:r w:rsidR="0017737F" w:rsidDel="00F979D2">
          <w:rPr>
            <w:rFonts w:asciiTheme="minorHAnsi" w:hAnsiTheme="minorHAnsi" w:cstheme="minorHAnsi"/>
            <w:b/>
            <w:sz w:val="22"/>
          </w:rPr>
          <w:delText>July</w:delText>
        </w:r>
      </w:del>
      <w:r w:rsidR="0017737F">
        <w:rPr>
          <w:rFonts w:asciiTheme="minorHAnsi" w:hAnsiTheme="minorHAnsi" w:cstheme="minorHAnsi"/>
          <w:b/>
          <w:sz w:val="22"/>
        </w:rPr>
        <w:t>-</w:t>
      </w:r>
      <w:ins w:id="3" w:author="Aroon  Sharma" w:date="2014-06-27T10:06:00Z">
        <w:r>
          <w:rPr>
            <w:rFonts w:asciiTheme="minorHAnsi" w:hAnsiTheme="minorHAnsi" w:cstheme="minorHAnsi"/>
            <w:b/>
            <w:sz w:val="22"/>
          </w:rPr>
          <w:t>June</w:t>
        </w:r>
      </w:ins>
      <w:del w:id="4" w:author="Aroon  Sharma" w:date="2013-12-26T13:15:00Z">
        <w:r w:rsidR="0017737F" w:rsidDel="00F979D2">
          <w:rPr>
            <w:rFonts w:asciiTheme="minorHAnsi" w:hAnsiTheme="minorHAnsi" w:cstheme="minorHAnsi"/>
            <w:b/>
            <w:sz w:val="22"/>
          </w:rPr>
          <w:delText>September</w:delText>
        </w:r>
      </w:del>
      <w:r w:rsidR="00DB08A3" w:rsidRPr="00DB08A3">
        <w:rPr>
          <w:rFonts w:asciiTheme="minorHAnsi" w:hAnsiTheme="minorHAnsi" w:cstheme="minorHAnsi"/>
          <w:b/>
          <w:sz w:val="22"/>
        </w:rPr>
        <w:t>, 201</w:t>
      </w:r>
      <w:ins w:id="5" w:author="Aroon  Sharma" w:date="2014-06-27T11:36:00Z">
        <w:r w:rsidR="004D6998">
          <w:rPr>
            <w:rFonts w:asciiTheme="minorHAnsi" w:hAnsiTheme="minorHAnsi" w:cstheme="minorHAnsi"/>
            <w:b/>
            <w:sz w:val="22"/>
          </w:rPr>
          <w:t>4</w:t>
        </w:r>
      </w:ins>
      <w:del w:id="6" w:author="Aroon  Sharma" w:date="2014-06-27T11:36:00Z">
        <w:r w:rsidR="00DB08A3" w:rsidRPr="00DB08A3" w:rsidDel="004D6998">
          <w:rPr>
            <w:rFonts w:asciiTheme="minorHAnsi" w:hAnsiTheme="minorHAnsi" w:cstheme="minorHAnsi"/>
            <w:b/>
            <w:sz w:val="22"/>
          </w:rPr>
          <w:delText>3</w:delText>
        </w:r>
      </w:del>
      <w:r w:rsidR="00DB08A3" w:rsidRPr="00DB08A3">
        <w:rPr>
          <w:rFonts w:asciiTheme="minorHAnsi" w:hAnsiTheme="minorHAnsi" w:cstheme="minorHAnsi"/>
          <w:b/>
          <w:sz w:val="22"/>
        </w:rPr>
        <w:t>.</w:t>
      </w:r>
    </w:p>
    <w:p w14:paraId="483C44E7" w14:textId="77777777" w:rsidR="00DB08A3" w:rsidRDefault="00DB08A3" w:rsidP="000C0529">
      <w:pPr>
        <w:pStyle w:val="NoSpacing"/>
        <w:rPr>
          <w:rFonts w:asciiTheme="minorHAnsi" w:hAnsiTheme="minorHAnsi" w:cstheme="minorHAnsi"/>
          <w:b/>
          <w:sz w:val="22"/>
        </w:rPr>
      </w:pPr>
    </w:p>
    <w:p w14:paraId="4B2C1E45" w14:textId="77777777" w:rsidR="000C0529" w:rsidRPr="009677D0" w:rsidRDefault="009633E6" w:rsidP="000C0529">
      <w:pPr>
        <w:pStyle w:val="NoSpacing"/>
        <w:rPr>
          <w:rFonts w:asciiTheme="minorHAnsi" w:hAnsiTheme="minorHAnsi" w:cstheme="minorHAnsi"/>
          <w:sz w:val="22"/>
        </w:rPr>
      </w:pPr>
      <w:r w:rsidRPr="009677D0">
        <w:rPr>
          <w:rFonts w:asciiTheme="minorHAnsi" w:hAnsiTheme="minorHAnsi" w:cstheme="minorHAnsi"/>
          <w:b/>
          <w:sz w:val="22"/>
        </w:rPr>
        <w:t>T</w:t>
      </w:r>
      <w:r w:rsidR="000C0529" w:rsidRPr="009677D0">
        <w:rPr>
          <w:rFonts w:asciiTheme="minorHAnsi" w:hAnsiTheme="minorHAnsi" w:cstheme="minorHAnsi"/>
          <w:b/>
          <w:sz w:val="22"/>
        </w:rPr>
        <w:t>itle</w:t>
      </w:r>
      <w:r w:rsidR="000C0529" w:rsidRPr="009677D0">
        <w:rPr>
          <w:rFonts w:asciiTheme="minorHAnsi" w:hAnsiTheme="minorHAnsi" w:cstheme="minorHAnsi"/>
          <w:sz w:val="22"/>
        </w:rPr>
        <w:t>:</w:t>
      </w:r>
      <w:r w:rsidR="000C0529" w:rsidRPr="009677D0">
        <w:rPr>
          <w:rFonts w:asciiTheme="minorHAnsi" w:hAnsiTheme="minorHAnsi" w:cstheme="minorHAnsi"/>
          <w:sz w:val="22"/>
        </w:rPr>
        <w:tab/>
      </w:r>
      <w:r w:rsidRPr="009677D0">
        <w:rPr>
          <w:rFonts w:asciiTheme="minorHAnsi" w:hAnsiTheme="minorHAnsi" w:cstheme="minorHAnsi"/>
          <w:sz w:val="22"/>
        </w:rPr>
        <w:t>Optimizing the Chapel compiler</w:t>
      </w:r>
      <w:r w:rsidRPr="009677D0">
        <w:rPr>
          <w:rFonts w:asciiTheme="minorHAnsi" w:hAnsiTheme="minorHAnsi" w:cstheme="minorHAnsi"/>
          <w:sz w:val="22"/>
        </w:rPr>
        <w:tab/>
        <w:t xml:space="preserve">          </w:t>
      </w:r>
      <w:r w:rsidR="009677D0">
        <w:rPr>
          <w:rFonts w:asciiTheme="minorHAnsi" w:hAnsiTheme="minorHAnsi" w:cstheme="minorHAnsi"/>
          <w:sz w:val="22"/>
        </w:rPr>
        <w:tab/>
      </w:r>
      <w:r w:rsidR="009677D0">
        <w:rPr>
          <w:rFonts w:asciiTheme="minorHAnsi" w:hAnsiTheme="minorHAnsi" w:cstheme="minorHAnsi"/>
          <w:sz w:val="22"/>
        </w:rPr>
        <w:tab/>
      </w:r>
      <w:r w:rsidR="0099418D" w:rsidRPr="009677D0">
        <w:rPr>
          <w:rFonts w:asciiTheme="minorHAnsi" w:hAnsiTheme="minorHAnsi" w:cstheme="minorHAnsi"/>
          <w:b/>
          <w:sz w:val="22"/>
        </w:rPr>
        <w:t>Targeted area</w:t>
      </w:r>
      <w:r w:rsidR="0099418D" w:rsidRPr="009677D0">
        <w:rPr>
          <w:rFonts w:asciiTheme="minorHAnsi" w:hAnsiTheme="minorHAnsi" w:cstheme="minorHAnsi"/>
          <w:sz w:val="22"/>
        </w:rPr>
        <w:t>: High-performance computing</w:t>
      </w:r>
    </w:p>
    <w:p w14:paraId="76921A6D" w14:textId="77777777" w:rsidR="000C0529" w:rsidRDefault="009633E6" w:rsidP="000C0529">
      <w:pPr>
        <w:pStyle w:val="NoSpacing"/>
        <w:rPr>
          <w:rFonts w:asciiTheme="minorHAnsi" w:hAnsiTheme="minorHAnsi" w:cstheme="minorHAnsi"/>
          <w:sz w:val="22"/>
        </w:rPr>
      </w:pPr>
      <w:r w:rsidRPr="009677D0">
        <w:rPr>
          <w:rFonts w:asciiTheme="minorHAnsi" w:hAnsiTheme="minorHAnsi" w:cstheme="minorHAnsi"/>
          <w:b/>
          <w:sz w:val="22"/>
        </w:rPr>
        <w:t>PI</w:t>
      </w:r>
      <w:r w:rsidR="000C0529" w:rsidRPr="009677D0">
        <w:rPr>
          <w:rFonts w:asciiTheme="minorHAnsi" w:hAnsiTheme="minorHAnsi" w:cstheme="minorHAnsi"/>
          <w:sz w:val="22"/>
        </w:rPr>
        <w:t xml:space="preserve">: </w:t>
      </w:r>
      <w:r w:rsidR="000C0529" w:rsidRPr="009677D0">
        <w:rPr>
          <w:rFonts w:asciiTheme="minorHAnsi" w:hAnsiTheme="minorHAnsi" w:cstheme="minorHAnsi"/>
          <w:sz w:val="22"/>
        </w:rPr>
        <w:tab/>
      </w:r>
      <w:r w:rsidRPr="009677D0">
        <w:rPr>
          <w:rFonts w:asciiTheme="minorHAnsi" w:hAnsiTheme="minorHAnsi" w:cstheme="minorHAnsi"/>
          <w:sz w:val="22"/>
        </w:rPr>
        <w:t>Rajeev Barua</w:t>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t xml:space="preserve">          </w:t>
      </w:r>
      <w:r w:rsidR="00285C65">
        <w:rPr>
          <w:rFonts w:asciiTheme="minorHAnsi" w:hAnsiTheme="minorHAnsi" w:cstheme="minorHAnsi"/>
          <w:sz w:val="22"/>
        </w:rPr>
        <w:t xml:space="preserve">     </w:t>
      </w:r>
      <w:r w:rsidR="0099418D" w:rsidRPr="0099418D">
        <w:rPr>
          <w:rFonts w:asciiTheme="minorHAnsi" w:hAnsiTheme="minorHAnsi" w:cstheme="minorHAnsi"/>
          <w:b/>
          <w:sz w:val="22"/>
        </w:rPr>
        <w:t>Cognizant LTS officer</w:t>
      </w:r>
      <w:r w:rsidR="0099418D">
        <w:rPr>
          <w:rFonts w:asciiTheme="minorHAnsi" w:hAnsiTheme="minorHAnsi" w:cstheme="minorHAnsi"/>
          <w:sz w:val="22"/>
        </w:rPr>
        <w:t>: Michael Ferguson</w:t>
      </w:r>
    </w:p>
    <w:p w14:paraId="5E0CADE0" w14:textId="77777777" w:rsidR="005465E2" w:rsidRDefault="005465E2" w:rsidP="000C0529">
      <w:pPr>
        <w:pStyle w:val="NoSpacing"/>
        <w:rPr>
          <w:rFonts w:asciiTheme="minorHAnsi" w:hAnsiTheme="minorHAnsi" w:cstheme="minorHAnsi"/>
          <w:sz w:val="22"/>
        </w:rPr>
      </w:pPr>
    </w:p>
    <w:p w14:paraId="277741F8" w14:textId="77777777" w:rsidR="00D561DD" w:rsidRDefault="00205BB1" w:rsidP="00723760">
      <w:pPr>
        <w:pStyle w:val="NoSpacing"/>
        <w:rPr>
          <w:rFonts w:asciiTheme="minorHAnsi" w:hAnsiTheme="minorHAnsi" w:cstheme="minorHAnsi"/>
          <w:sz w:val="22"/>
        </w:rPr>
      </w:pPr>
      <w:r w:rsidRPr="009677D0">
        <w:rPr>
          <w:rFonts w:asciiTheme="minorHAnsi" w:hAnsiTheme="minorHAnsi" w:cstheme="minorHAnsi"/>
          <w:sz w:val="22"/>
        </w:rPr>
        <w:t xml:space="preserve">This </w:t>
      </w:r>
      <w:r w:rsidR="00DB08A3">
        <w:rPr>
          <w:rFonts w:asciiTheme="minorHAnsi" w:hAnsiTheme="minorHAnsi" w:cstheme="minorHAnsi"/>
          <w:sz w:val="22"/>
        </w:rPr>
        <w:t>project is</w:t>
      </w:r>
      <w:r w:rsidRPr="009677D0">
        <w:rPr>
          <w:rFonts w:asciiTheme="minorHAnsi" w:hAnsiTheme="minorHAnsi" w:cstheme="minorHAnsi"/>
          <w:sz w:val="22"/>
        </w:rPr>
        <w:t xml:space="preserve"> improving the quality of the </w:t>
      </w:r>
      <w:r w:rsidR="009B2362" w:rsidRPr="009677D0">
        <w:rPr>
          <w:rFonts w:asciiTheme="minorHAnsi" w:hAnsiTheme="minorHAnsi" w:cstheme="minorHAnsi"/>
          <w:sz w:val="22"/>
        </w:rPr>
        <w:t xml:space="preserve">code output by the compiler for the Chapel language, to improve its run-time on parallel computers.  </w:t>
      </w:r>
      <w:r w:rsidR="009F378A">
        <w:rPr>
          <w:rFonts w:asciiTheme="minorHAnsi" w:hAnsiTheme="minorHAnsi" w:cstheme="minorHAnsi"/>
          <w:sz w:val="22"/>
        </w:rPr>
        <w:t xml:space="preserve">Chapel </w:t>
      </w:r>
      <w:r w:rsidR="001737A8" w:rsidRPr="009677D0">
        <w:rPr>
          <w:rFonts w:asciiTheme="minorHAnsi" w:hAnsiTheme="minorHAnsi" w:cstheme="minorHAnsi"/>
          <w:sz w:val="22"/>
        </w:rPr>
        <w:t xml:space="preserve">is an explicitly parallel language developed by Cray Inc. as part of the DARPA HPCS program.  </w:t>
      </w:r>
      <w:r w:rsidR="009677D0" w:rsidRPr="009677D0">
        <w:rPr>
          <w:rFonts w:asciiTheme="minorHAnsi" w:hAnsiTheme="minorHAnsi" w:cstheme="minorHAnsi"/>
          <w:sz w:val="22"/>
        </w:rPr>
        <w:t xml:space="preserve">The LTS has already demonstrated that Chapel is a promising parallel programming language </w:t>
      </w:r>
      <w:r w:rsidR="009F378A">
        <w:rPr>
          <w:rFonts w:asciiTheme="minorHAnsi" w:hAnsiTheme="minorHAnsi" w:cstheme="minorHAnsi"/>
          <w:sz w:val="22"/>
        </w:rPr>
        <w:t>for its needs, but research questions remain for its</w:t>
      </w:r>
      <w:r w:rsidR="00C304FA">
        <w:rPr>
          <w:rFonts w:asciiTheme="minorHAnsi" w:hAnsiTheme="minorHAnsi" w:cstheme="minorHAnsi"/>
          <w:sz w:val="22"/>
        </w:rPr>
        <w:t xml:space="preserve"> performance and usability</w:t>
      </w:r>
      <w:r w:rsidR="006A3D8A">
        <w:rPr>
          <w:rFonts w:asciiTheme="minorHAnsi" w:hAnsiTheme="minorHAnsi" w:cstheme="minorHAnsi"/>
          <w:sz w:val="22"/>
        </w:rPr>
        <w:t>, some of which are being addressed in this project</w:t>
      </w:r>
      <w:r w:rsidR="00C304FA">
        <w:rPr>
          <w:rFonts w:asciiTheme="minorHAnsi" w:hAnsiTheme="minorHAnsi" w:cstheme="minorHAnsi"/>
          <w:sz w:val="22"/>
        </w:rPr>
        <w:t>.</w:t>
      </w:r>
    </w:p>
    <w:p w14:paraId="602FCBE5" w14:textId="77777777" w:rsidR="00DC1765" w:rsidRDefault="00DC1765" w:rsidP="00723760">
      <w:pPr>
        <w:pStyle w:val="NoSpacing"/>
        <w:rPr>
          <w:rFonts w:asciiTheme="minorHAnsi" w:hAnsiTheme="minorHAnsi" w:cstheme="minorHAnsi"/>
          <w:sz w:val="22"/>
        </w:rPr>
      </w:pPr>
    </w:p>
    <w:p w14:paraId="252A8789" w14:textId="605F1C84" w:rsidR="00352B96" w:rsidRDefault="00352B96" w:rsidP="00723760">
      <w:pPr>
        <w:pStyle w:val="NoSpacing"/>
        <w:rPr>
          <w:rFonts w:asciiTheme="minorHAnsi" w:hAnsiTheme="minorHAnsi" w:cstheme="minorHAnsi"/>
          <w:sz w:val="22"/>
        </w:rPr>
      </w:pPr>
      <w:r>
        <w:rPr>
          <w:rFonts w:asciiTheme="minorHAnsi" w:hAnsiTheme="minorHAnsi" w:cstheme="minorHAnsi"/>
          <w:sz w:val="22"/>
        </w:rPr>
        <w:t xml:space="preserve">    Project personnel this quarter include</w:t>
      </w:r>
      <w:ins w:id="7" w:author="Aroon  Sharma" w:date="2013-12-26T13:16:00Z">
        <w:r w:rsidR="00F979D2">
          <w:rPr>
            <w:rFonts w:asciiTheme="minorHAnsi" w:hAnsiTheme="minorHAnsi" w:cstheme="minorHAnsi"/>
            <w:sz w:val="22"/>
          </w:rPr>
          <w:t xml:space="preserve"> </w:t>
        </w:r>
      </w:ins>
      <w:del w:id="8" w:author="Aroon  Sharma" w:date="2013-12-26T13:16:00Z">
        <w:r w:rsidDel="00F979D2">
          <w:rPr>
            <w:rFonts w:asciiTheme="minorHAnsi" w:hAnsiTheme="minorHAnsi" w:cstheme="minorHAnsi"/>
            <w:sz w:val="22"/>
          </w:rPr>
          <w:delText xml:space="preserve"> Darren Smith</w:delText>
        </w:r>
        <w:r w:rsidR="005F5202" w:rsidDel="00F979D2">
          <w:rPr>
            <w:rFonts w:asciiTheme="minorHAnsi" w:hAnsiTheme="minorHAnsi" w:cstheme="minorHAnsi"/>
            <w:sz w:val="22"/>
          </w:rPr>
          <w:delText xml:space="preserve"> and </w:delText>
        </w:r>
      </w:del>
      <w:r w:rsidR="005F5202">
        <w:rPr>
          <w:rFonts w:asciiTheme="minorHAnsi" w:hAnsiTheme="minorHAnsi" w:cstheme="minorHAnsi"/>
          <w:sz w:val="22"/>
        </w:rPr>
        <w:t>Aroon Sharma</w:t>
      </w:r>
      <w:r>
        <w:rPr>
          <w:rFonts w:asciiTheme="minorHAnsi" w:hAnsiTheme="minorHAnsi" w:cstheme="minorHAnsi"/>
          <w:sz w:val="22"/>
        </w:rPr>
        <w:t xml:space="preserve">, </w:t>
      </w:r>
      <w:ins w:id="9" w:author="Aroon  Sharma" w:date="2013-12-26T13:16:00Z">
        <w:r w:rsidR="00F979D2">
          <w:rPr>
            <w:rFonts w:asciiTheme="minorHAnsi" w:hAnsiTheme="minorHAnsi" w:cstheme="minorHAnsi"/>
            <w:sz w:val="22"/>
          </w:rPr>
          <w:t xml:space="preserve">a </w:t>
        </w:r>
      </w:ins>
      <w:r>
        <w:rPr>
          <w:rFonts w:asciiTheme="minorHAnsi" w:hAnsiTheme="minorHAnsi" w:cstheme="minorHAnsi"/>
          <w:sz w:val="22"/>
        </w:rPr>
        <w:t>graduate student</w:t>
      </w:r>
      <w:del w:id="10" w:author="Aroon  Sharma" w:date="2013-12-26T13:16:00Z">
        <w:r w:rsidR="005F5202" w:rsidDel="00F979D2">
          <w:rPr>
            <w:rFonts w:asciiTheme="minorHAnsi" w:hAnsiTheme="minorHAnsi" w:cstheme="minorHAnsi"/>
            <w:sz w:val="22"/>
          </w:rPr>
          <w:delText>s</w:delText>
        </w:r>
      </w:del>
      <w:r>
        <w:rPr>
          <w:rFonts w:asciiTheme="minorHAnsi" w:hAnsiTheme="minorHAnsi" w:cstheme="minorHAnsi"/>
          <w:sz w:val="22"/>
        </w:rPr>
        <w:t xml:space="preserve"> at the University of Maryland, </w:t>
      </w:r>
      <w:ins w:id="11" w:author="Aroon  Sharma" w:date="2013-12-26T13:17:00Z">
        <w:r w:rsidR="00F979D2">
          <w:rPr>
            <w:rFonts w:asciiTheme="minorHAnsi" w:hAnsiTheme="minorHAnsi" w:cstheme="minorHAnsi"/>
            <w:sz w:val="22"/>
          </w:rPr>
          <w:t>Joshua Ko</w:t>
        </w:r>
      </w:ins>
      <w:ins w:id="12" w:author="Aroon  Sharma" w:date="2013-12-26T13:18:00Z">
        <w:r w:rsidR="00F979D2">
          <w:rPr>
            <w:rFonts w:asciiTheme="minorHAnsi" w:hAnsiTheme="minorHAnsi" w:cstheme="minorHAnsi"/>
            <w:sz w:val="22"/>
          </w:rPr>
          <w:t xml:space="preserve">ehler, a senior undergraduate student at the University of Maryland, </w:t>
        </w:r>
      </w:ins>
      <w:r>
        <w:rPr>
          <w:rFonts w:asciiTheme="minorHAnsi" w:hAnsiTheme="minorHAnsi" w:cstheme="minorHAnsi"/>
          <w:sz w:val="22"/>
        </w:rPr>
        <w:t xml:space="preserve">and PI Barua. </w:t>
      </w:r>
      <w:ins w:id="13" w:author="Aroon  Sharma" w:date="2013-12-26T13:16:00Z">
        <w:r w:rsidR="00F979D2">
          <w:rPr>
            <w:rFonts w:asciiTheme="minorHAnsi" w:hAnsiTheme="minorHAnsi" w:cstheme="minorHAnsi"/>
            <w:sz w:val="22"/>
          </w:rPr>
          <w:t>All</w:t>
        </w:r>
      </w:ins>
      <w:del w:id="14" w:author="Aroon  Sharma" w:date="2013-12-26T13:16:00Z">
        <w:r w:rsidR="005F5202" w:rsidDel="00F979D2">
          <w:rPr>
            <w:rFonts w:asciiTheme="minorHAnsi" w:hAnsiTheme="minorHAnsi" w:cstheme="minorHAnsi"/>
            <w:sz w:val="22"/>
          </w:rPr>
          <w:delText>All</w:delText>
        </w:r>
      </w:del>
      <w:r>
        <w:rPr>
          <w:rFonts w:asciiTheme="minorHAnsi" w:hAnsiTheme="minorHAnsi" w:cstheme="minorHAnsi"/>
          <w:sz w:val="22"/>
        </w:rPr>
        <w:t xml:space="preserve"> are working closely with</w:t>
      </w:r>
      <w:r w:rsidRPr="009677D0">
        <w:rPr>
          <w:rFonts w:asciiTheme="minorHAnsi" w:hAnsiTheme="minorHAnsi" w:cstheme="minorHAnsi"/>
          <w:sz w:val="22"/>
        </w:rPr>
        <w:t xml:space="preserve"> Mr. Michael Ferguson, an LTS staff member who is leading an effort to improve the Chapel platform.</w:t>
      </w:r>
      <w:r>
        <w:rPr>
          <w:rFonts w:asciiTheme="minorHAnsi" w:hAnsiTheme="minorHAnsi" w:cstheme="minorHAnsi"/>
          <w:sz w:val="22"/>
        </w:rPr>
        <w:t xml:space="preserve"> </w:t>
      </w:r>
      <w:del w:id="15" w:author="Aroon  Sharma" w:date="2013-12-26T13:19:00Z">
        <w:r w:rsidDel="00F979D2">
          <w:rPr>
            <w:rFonts w:asciiTheme="minorHAnsi" w:hAnsiTheme="minorHAnsi" w:cstheme="minorHAnsi"/>
            <w:sz w:val="22"/>
          </w:rPr>
          <w:delText xml:space="preserve">Darren </w:delText>
        </w:r>
      </w:del>
      <w:ins w:id="16" w:author="Aroon  Sharma" w:date="2013-12-26T13:19:00Z">
        <w:r w:rsidR="00F979D2">
          <w:rPr>
            <w:rFonts w:asciiTheme="minorHAnsi" w:hAnsiTheme="minorHAnsi" w:cstheme="minorHAnsi"/>
            <w:sz w:val="22"/>
          </w:rPr>
          <w:t xml:space="preserve">Aroon </w:t>
        </w:r>
      </w:ins>
      <w:r>
        <w:rPr>
          <w:rFonts w:asciiTheme="minorHAnsi" w:hAnsiTheme="minorHAnsi" w:cstheme="minorHAnsi"/>
          <w:sz w:val="22"/>
        </w:rPr>
        <w:t xml:space="preserve">has taken </w:t>
      </w:r>
      <w:ins w:id="17" w:author="Aroon  Sharma" w:date="2013-12-26T13:30:00Z">
        <w:r w:rsidR="00E36B19">
          <w:rPr>
            <w:rFonts w:asciiTheme="minorHAnsi" w:hAnsiTheme="minorHAnsi" w:cstheme="minorHAnsi"/>
            <w:sz w:val="22"/>
          </w:rPr>
          <w:t>the</w:t>
        </w:r>
      </w:ins>
      <w:del w:id="18" w:author="Aroon  Sharma" w:date="2013-12-26T13:30:00Z">
        <w:r w:rsidDel="00E36B19">
          <w:rPr>
            <w:rFonts w:asciiTheme="minorHAnsi" w:hAnsiTheme="minorHAnsi" w:cstheme="minorHAnsi"/>
            <w:sz w:val="22"/>
          </w:rPr>
          <w:delText>a</w:delText>
        </w:r>
      </w:del>
      <w:r>
        <w:rPr>
          <w:rFonts w:asciiTheme="minorHAnsi" w:hAnsiTheme="minorHAnsi" w:cstheme="minorHAnsi"/>
          <w:sz w:val="22"/>
        </w:rPr>
        <w:t xml:space="preserve"> lead in the design and implementation of the compiler optimizations in the Chapel compiler, and is working under the active guidance of PI Barua.</w:t>
      </w:r>
      <w:r w:rsidR="005F5202">
        <w:rPr>
          <w:rFonts w:asciiTheme="minorHAnsi" w:hAnsiTheme="minorHAnsi" w:cstheme="minorHAnsi"/>
          <w:sz w:val="22"/>
        </w:rPr>
        <w:t xml:space="preserve"> </w:t>
      </w:r>
      <w:ins w:id="19" w:author="Aroon  Sharma" w:date="2013-12-26T15:14:00Z">
        <w:r w:rsidR="00B76AF5">
          <w:rPr>
            <w:rFonts w:asciiTheme="minorHAnsi" w:hAnsiTheme="minorHAnsi" w:cstheme="minorHAnsi"/>
            <w:sz w:val="22"/>
          </w:rPr>
          <w:t>Past personnel include former University of Maryland graduate student Darren Smith.</w:t>
        </w:r>
      </w:ins>
      <w:del w:id="20" w:author="Aroon  Sharma" w:date="2013-12-26T13:19:00Z">
        <w:r w:rsidR="005F5202" w:rsidDel="00F979D2">
          <w:rPr>
            <w:rFonts w:asciiTheme="minorHAnsi" w:hAnsiTheme="minorHAnsi" w:cstheme="minorHAnsi"/>
            <w:sz w:val="22"/>
          </w:rPr>
          <w:delText xml:space="preserve">Aroon is continuing Darren’s work as of September 2013. </w:delText>
        </w:r>
      </w:del>
    </w:p>
    <w:p w14:paraId="24ADECCE" w14:textId="77777777" w:rsidR="00DC1765" w:rsidRDefault="00DC1765" w:rsidP="00723760">
      <w:pPr>
        <w:pStyle w:val="NoSpacing"/>
        <w:rPr>
          <w:rFonts w:asciiTheme="minorHAnsi" w:hAnsiTheme="minorHAnsi" w:cstheme="minorHAnsi"/>
          <w:sz w:val="22"/>
        </w:rPr>
      </w:pPr>
    </w:p>
    <w:p w14:paraId="6B9E4E56" w14:textId="77777777" w:rsidR="00260E83" w:rsidRDefault="00260E83" w:rsidP="00152241">
      <w:pPr>
        <w:autoSpaceDE w:val="0"/>
        <w:autoSpaceDN w:val="0"/>
        <w:adjustRightInd w:val="0"/>
        <w:spacing w:after="0" w:line="240" w:lineRule="auto"/>
        <w:jc w:val="both"/>
        <w:rPr>
          <w:rFonts w:cstheme="minorHAnsi"/>
        </w:rPr>
      </w:pPr>
      <w:r>
        <w:rPr>
          <w:rFonts w:cstheme="minorHAnsi"/>
        </w:rPr>
        <w:t xml:space="preserve">    </w:t>
      </w:r>
      <w:r w:rsidR="00AE3BAC">
        <w:rPr>
          <w:rFonts w:cstheme="minorHAnsi"/>
        </w:rPr>
        <w:t xml:space="preserve">We </w:t>
      </w:r>
      <w:r w:rsidR="00352B96">
        <w:rPr>
          <w:rFonts w:cstheme="minorHAnsi"/>
        </w:rPr>
        <w:t>are</w:t>
      </w:r>
      <w:r w:rsidR="00AE3BAC">
        <w:rPr>
          <w:rFonts w:cstheme="minorHAnsi"/>
        </w:rPr>
        <w:t xml:space="preserve"> investigat</w:t>
      </w:r>
      <w:r w:rsidR="00352B96">
        <w:rPr>
          <w:rFonts w:cstheme="minorHAnsi"/>
        </w:rPr>
        <w:t>ing</w:t>
      </w:r>
      <w:r w:rsidR="00AE3BAC">
        <w:rPr>
          <w:rFonts w:cstheme="minorHAnsi"/>
        </w:rPr>
        <w:t xml:space="preserve"> ways </w:t>
      </w:r>
      <w:r>
        <w:rPr>
          <w:rFonts w:cstheme="minorHAnsi"/>
        </w:rPr>
        <w:t>to reduce the run-time of compiled code</w:t>
      </w:r>
      <w:r w:rsidR="00F61D63">
        <w:rPr>
          <w:rFonts w:cstheme="minorHAnsi"/>
        </w:rPr>
        <w:t xml:space="preserve"> by exploring how the message passing code can be optimized for </w:t>
      </w:r>
      <w:r w:rsidR="00352B96">
        <w:rPr>
          <w:rFonts w:cstheme="minorHAnsi"/>
        </w:rPr>
        <w:t>parallel global address space (PGAS)</w:t>
      </w:r>
      <w:r w:rsidR="00F61D63">
        <w:rPr>
          <w:rFonts w:cstheme="minorHAnsi"/>
        </w:rPr>
        <w:t xml:space="preserve"> languages</w:t>
      </w:r>
      <w:r w:rsidR="00352B96">
        <w:rPr>
          <w:rFonts w:cstheme="minorHAnsi"/>
        </w:rPr>
        <w:t xml:space="preserve"> such as Chapel</w:t>
      </w:r>
      <w:r w:rsidR="00922611">
        <w:rPr>
          <w:rFonts w:cstheme="minorHAnsi"/>
        </w:rPr>
        <w:t xml:space="preserve">. </w:t>
      </w:r>
      <w:r w:rsidR="00F61D63">
        <w:rPr>
          <w:rFonts w:cstheme="minorHAnsi"/>
        </w:rPr>
        <w:t>T</w:t>
      </w:r>
      <w:r w:rsidR="00922611">
        <w:rPr>
          <w:rFonts w:cstheme="minorHAnsi"/>
        </w:rPr>
        <w:t>he run-time of message-passing code generated by the Chapel compiler ha</w:t>
      </w:r>
      <w:r w:rsidR="00897132">
        <w:rPr>
          <w:rFonts w:cstheme="minorHAnsi"/>
        </w:rPr>
        <w:t>s been found to be not</w:t>
      </w:r>
      <w:r w:rsidR="00922611">
        <w:rPr>
          <w:rFonts w:cstheme="minorHAnsi"/>
        </w:rPr>
        <w:t xml:space="preserve"> competitive</w:t>
      </w:r>
      <w:r w:rsidR="003C1828">
        <w:rPr>
          <w:rFonts w:cstheme="minorHAnsi"/>
        </w:rPr>
        <w:t xml:space="preserve"> with the state of the art</w:t>
      </w:r>
      <w:r w:rsidR="00922611">
        <w:rPr>
          <w:rFonts w:cstheme="minorHAnsi"/>
        </w:rPr>
        <w:t>.</w:t>
      </w:r>
      <w:r w:rsidR="003C1828">
        <w:rPr>
          <w:rFonts w:cstheme="minorHAnsi"/>
        </w:rPr>
        <w:t xml:space="preserve">  </w:t>
      </w:r>
      <w:r w:rsidR="00C50538">
        <w:rPr>
          <w:rFonts w:cstheme="minorHAnsi"/>
        </w:rPr>
        <w:t>To understand the problem, consider that f</w:t>
      </w:r>
      <w:r w:rsidR="00C356AC">
        <w:rPr>
          <w:rFonts w:cstheme="minorHAnsi"/>
        </w:rPr>
        <w:t xml:space="preserve">or message passing programs, the Chapel language allows the programmer to optionally specify the data </w:t>
      </w:r>
      <w:r w:rsidR="00675049">
        <w:rPr>
          <w:rFonts w:cstheme="minorHAnsi"/>
        </w:rPr>
        <w:t>partitioning</w:t>
      </w:r>
      <w:r w:rsidR="00C356AC">
        <w:rPr>
          <w:rFonts w:cstheme="minorHAnsi"/>
        </w:rPr>
        <w:t xml:space="preserve"> among nodes, whereas the </w:t>
      </w:r>
      <w:r w:rsidR="00675049">
        <w:rPr>
          <w:rFonts w:cstheme="minorHAnsi"/>
        </w:rPr>
        <w:t>loop partitioning</w:t>
      </w:r>
      <w:r w:rsidR="00C356AC">
        <w:rPr>
          <w:rFonts w:cstheme="minorHAnsi"/>
        </w:rPr>
        <w:t xml:space="preserve"> is automatically decided by the compiler.  The Chapel language specifies parallelism in a declarative style using </w:t>
      </w:r>
      <w:r w:rsidR="00C356AC" w:rsidRPr="0096363D">
        <w:rPr>
          <w:rFonts w:cstheme="minorHAnsi"/>
          <w:i/>
        </w:rPr>
        <w:t>forall</w:t>
      </w:r>
      <w:r w:rsidR="00C356AC">
        <w:rPr>
          <w:rFonts w:cstheme="minorHAnsi"/>
        </w:rPr>
        <w:t xml:space="preserve"> loops, using which the programmer is encouraged to express all availa</w:t>
      </w:r>
      <w:r w:rsidR="00675049">
        <w:rPr>
          <w:rFonts w:cstheme="minorHAnsi"/>
        </w:rPr>
        <w:t xml:space="preserve">ble parallelism. </w:t>
      </w:r>
    </w:p>
    <w:p w14:paraId="3F6261CB" w14:textId="77777777" w:rsidR="00DC1765" w:rsidRDefault="00DC1765" w:rsidP="00152241">
      <w:pPr>
        <w:autoSpaceDE w:val="0"/>
        <w:autoSpaceDN w:val="0"/>
        <w:adjustRightInd w:val="0"/>
        <w:spacing w:after="0" w:line="240" w:lineRule="auto"/>
        <w:jc w:val="both"/>
        <w:rPr>
          <w:rFonts w:cstheme="minorHAnsi"/>
        </w:rPr>
      </w:pPr>
    </w:p>
    <w:p w14:paraId="33302298" w14:textId="77777777" w:rsidR="00675049" w:rsidRDefault="005B51FA" w:rsidP="00152241">
      <w:pPr>
        <w:autoSpaceDE w:val="0"/>
        <w:autoSpaceDN w:val="0"/>
        <w:adjustRightInd w:val="0"/>
        <w:spacing w:after="0" w:line="240" w:lineRule="auto"/>
        <w:jc w:val="both"/>
        <w:rPr>
          <w:rFonts w:cstheme="minorHAnsi"/>
        </w:rPr>
      </w:pPr>
      <w:r>
        <w:rPr>
          <w:rFonts w:cstheme="minorHAnsi"/>
        </w:rPr>
        <w:t xml:space="preserve">  </w:t>
      </w:r>
      <w:r w:rsidR="000304C9">
        <w:rPr>
          <w:rFonts w:cstheme="minorHAnsi"/>
        </w:rPr>
        <w:t xml:space="preserve">  </w:t>
      </w:r>
      <w:r w:rsidR="00DE5AD6">
        <w:rPr>
          <w:rFonts w:cstheme="minorHAnsi"/>
        </w:rPr>
        <w:t>G</w:t>
      </w:r>
      <w:r w:rsidR="00BE0713">
        <w:rPr>
          <w:rFonts w:cstheme="minorHAnsi"/>
        </w:rPr>
        <w:t xml:space="preserve">iven its PGAS nature, </w:t>
      </w:r>
      <w:r w:rsidR="00675049">
        <w:rPr>
          <w:rFonts w:cstheme="minorHAnsi"/>
        </w:rPr>
        <w:t xml:space="preserve">the </w:t>
      </w:r>
      <w:r w:rsidR="00DE5AD6">
        <w:rPr>
          <w:rFonts w:cstheme="minorHAnsi"/>
        </w:rPr>
        <w:t xml:space="preserve">current </w:t>
      </w:r>
      <w:r w:rsidR="00675049">
        <w:rPr>
          <w:rFonts w:cstheme="minorHAnsi"/>
        </w:rPr>
        <w:t>Chapel compiler accesses each array element using a run-time check which checks if the run-time-computed address of that element is local to the processor on which that iteration is running.</w:t>
      </w:r>
      <w:r w:rsidR="00BE0713">
        <w:rPr>
          <w:rFonts w:cstheme="minorHAnsi"/>
        </w:rPr>
        <w:t xml:space="preserve"> If it is local, then a local memory access is executed; otherwise a message is sent to a remote memory to access the array element.</w:t>
      </w:r>
      <w:r>
        <w:rPr>
          <w:rFonts w:cstheme="minorHAnsi"/>
        </w:rPr>
        <w:t xml:space="preserve"> </w:t>
      </w:r>
      <w:r w:rsidR="005E6C0D">
        <w:rPr>
          <w:rFonts w:cstheme="minorHAnsi"/>
        </w:rPr>
        <w:t>There are three</w:t>
      </w:r>
      <w:r>
        <w:rPr>
          <w:rFonts w:cstheme="minorHAnsi"/>
        </w:rPr>
        <w:t xml:space="preserve"> run-time costs incurred in the generated code: </w:t>
      </w:r>
      <w:r w:rsidR="005E6C0D">
        <w:rPr>
          <w:rFonts w:cstheme="minorHAnsi"/>
        </w:rPr>
        <w:t xml:space="preserve"> First, the run-time check itself adds some overhead.</w:t>
      </w:r>
      <w:r w:rsidR="00B41DAA">
        <w:rPr>
          <w:rFonts w:cstheme="minorHAnsi"/>
        </w:rPr>
        <w:t xml:space="preserve"> Second, since </w:t>
      </w:r>
      <w:r w:rsidR="005E6C0D">
        <w:rPr>
          <w:rFonts w:cstheme="minorHAnsi"/>
        </w:rPr>
        <w:t xml:space="preserve">loop and data partitions are chosen without regard to locality, sub-optimal locality often results; leading to many more remote accesses than in code with good locality.  </w:t>
      </w:r>
      <w:r w:rsidR="00007D2C">
        <w:rPr>
          <w:rFonts w:cstheme="minorHAnsi"/>
        </w:rPr>
        <w:t xml:space="preserve">Third, </w:t>
      </w:r>
      <w:r w:rsidR="00453536">
        <w:rPr>
          <w:rFonts w:cstheme="minorHAnsi"/>
        </w:rPr>
        <w:t>since the default compilation of PGAS languages generates messages for each accessed remote memory word separately, no ag</w:t>
      </w:r>
      <w:r w:rsidR="007A3EB5">
        <w:rPr>
          <w:rFonts w:cstheme="minorHAnsi"/>
        </w:rPr>
        <w:t>gregation of messages is done. This is sub-optimal because t</w:t>
      </w:r>
      <w:r w:rsidR="00453536">
        <w:rPr>
          <w:rFonts w:cstheme="minorHAnsi"/>
        </w:rPr>
        <w:t>he per-word run-time cost of messages is lower in larger messages than smaller ones.</w:t>
      </w:r>
    </w:p>
    <w:p w14:paraId="58ABE3AE" w14:textId="77777777" w:rsidR="007A3EB5" w:rsidRDefault="007A3EB5" w:rsidP="00152241">
      <w:pPr>
        <w:autoSpaceDE w:val="0"/>
        <w:autoSpaceDN w:val="0"/>
        <w:adjustRightInd w:val="0"/>
        <w:spacing w:after="0" w:line="240" w:lineRule="auto"/>
        <w:jc w:val="both"/>
        <w:rPr>
          <w:rFonts w:cstheme="minorHAnsi"/>
        </w:rPr>
      </w:pPr>
      <w:r>
        <w:rPr>
          <w:rFonts w:cstheme="minorHAnsi"/>
        </w:rPr>
        <w:t xml:space="preserve">    </w:t>
      </w:r>
    </w:p>
    <w:p w14:paraId="554A6878" w14:textId="27708FE0" w:rsidR="002F2E1E" w:rsidRDefault="00752370" w:rsidP="00152241">
      <w:pPr>
        <w:autoSpaceDE w:val="0"/>
        <w:autoSpaceDN w:val="0"/>
        <w:adjustRightInd w:val="0"/>
        <w:spacing w:after="0" w:line="240" w:lineRule="auto"/>
        <w:jc w:val="both"/>
        <w:rPr>
          <w:rFonts w:cstheme="minorHAnsi"/>
        </w:rPr>
      </w:pPr>
      <w:r w:rsidRPr="00C15AF2">
        <w:rPr>
          <w:rFonts w:cstheme="minorHAnsi"/>
          <w:b/>
          <w:u w:val="single"/>
        </w:rPr>
        <w:t>Modulo Unrolling</w:t>
      </w:r>
      <w:r w:rsidR="00550993">
        <w:rPr>
          <w:rFonts w:cstheme="minorHAnsi"/>
          <w:b/>
        </w:rPr>
        <w:t xml:space="preserve">   </w:t>
      </w:r>
      <w:r w:rsidR="00352B96">
        <w:rPr>
          <w:rFonts w:cstheme="minorHAnsi"/>
        </w:rPr>
        <w:t>In this quarter</w:t>
      </w:r>
      <w:r>
        <w:rPr>
          <w:rFonts w:cstheme="minorHAnsi"/>
        </w:rPr>
        <w:t xml:space="preserve"> </w:t>
      </w:r>
      <w:r w:rsidR="006D0D9F">
        <w:rPr>
          <w:rFonts w:cstheme="minorHAnsi"/>
        </w:rPr>
        <w:t>we have</w:t>
      </w:r>
      <w:ins w:id="21" w:author="Aroon  Sharma" w:date="2014-06-27T10:10:00Z">
        <w:r w:rsidR="00A85088">
          <w:rPr>
            <w:rFonts w:cstheme="minorHAnsi"/>
          </w:rPr>
          <w:t xml:space="preserve"> continued our design of</w:t>
        </w:r>
      </w:ins>
      <w:del w:id="22" w:author="Aroon  Sharma" w:date="2014-06-27T10:10:00Z">
        <w:r w:rsidR="006D0D9F" w:rsidDel="00A85088">
          <w:rPr>
            <w:rFonts w:cstheme="minorHAnsi"/>
          </w:rPr>
          <w:delText xml:space="preserve"> designed</w:delText>
        </w:r>
      </w:del>
      <w:r w:rsidR="006D0D9F">
        <w:rPr>
          <w:rFonts w:cstheme="minorHAnsi"/>
        </w:rPr>
        <w:t xml:space="preserve"> </w:t>
      </w:r>
      <w:r>
        <w:rPr>
          <w:rFonts w:cstheme="minorHAnsi"/>
        </w:rPr>
        <w:t xml:space="preserve">a method </w:t>
      </w:r>
      <w:r w:rsidR="00CA5CC8">
        <w:rPr>
          <w:rFonts w:cstheme="minorHAnsi"/>
        </w:rPr>
        <w:t xml:space="preserve">for compiling PGAS code on message-passing hardware, </w:t>
      </w:r>
      <w:r>
        <w:rPr>
          <w:rFonts w:cstheme="minorHAnsi"/>
        </w:rPr>
        <w:t>based on modulo unrolling</w:t>
      </w:r>
      <w:r w:rsidR="0028455D">
        <w:rPr>
          <w:rFonts w:cstheme="minorHAnsi"/>
        </w:rPr>
        <w:t xml:space="preserve"> [1]</w:t>
      </w:r>
      <w:r>
        <w:rPr>
          <w:rFonts w:cstheme="minorHAnsi"/>
        </w:rPr>
        <w:t xml:space="preserve">, a method designed by the PI Barua while a graduate student at MIT.  </w:t>
      </w:r>
      <w:r w:rsidR="00615B01">
        <w:rPr>
          <w:rFonts w:cstheme="minorHAnsi"/>
        </w:rPr>
        <w:t>Modulo unrolling was originally intended for a different purpose – to enable compilation of serial programs to the MIT Raw architecture with instruction-level p</w:t>
      </w:r>
      <w:r w:rsidR="009D2F27">
        <w:rPr>
          <w:rFonts w:cstheme="minorHAnsi"/>
        </w:rPr>
        <w:t>arallelism.  Modulo unrolling i</w:t>
      </w:r>
      <w:r w:rsidR="00615B01">
        <w:rPr>
          <w:rFonts w:cstheme="minorHAnsi"/>
        </w:rPr>
        <w:t>s useful for the Raw machine since Raw use</w:t>
      </w:r>
      <w:r w:rsidR="002F2E1E">
        <w:rPr>
          <w:rFonts w:cstheme="minorHAnsi"/>
        </w:rPr>
        <w:t>s</w:t>
      </w:r>
      <w:r w:rsidR="00615B01">
        <w:rPr>
          <w:rFonts w:cstheme="minorHAnsi"/>
        </w:rPr>
        <w:t xml:space="preserve"> a </w:t>
      </w:r>
      <w:r w:rsidR="00615B01" w:rsidRPr="002F2E1E">
        <w:rPr>
          <w:rFonts w:cstheme="minorHAnsi"/>
          <w:i/>
        </w:rPr>
        <w:t>static network</w:t>
      </w:r>
      <w:r w:rsidR="00615B01">
        <w:rPr>
          <w:rFonts w:cstheme="minorHAnsi"/>
        </w:rPr>
        <w:t xml:space="preserve">, i.e., a network in which the presence and path of messages is decided at compile-time, and their routing is done explicitly using instructions executed on each </w:t>
      </w:r>
      <w:r w:rsidR="00615B01" w:rsidRPr="002F2E1E">
        <w:rPr>
          <w:rFonts w:cstheme="minorHAnsi"/>
          <w:i/>
        </w:rPr>
        <w:t>message processor</w:t>
      </w:r>
      <w:r w:rsidR="00615B01">
        <w:rPr>
          <w:rFonts w:cstheme="minorHAnsi"/>
        </w:rPr>
        <w:t xml:space="preserve"> on each intermediate node on the path of the message. </w:t>
      </w:r>
      <w:r w:rsidR="002F2E1E">
        <w:rPr>
          <w:rFonts w:cstheme="minorHAnsi"/>
        </w:rPr>
        <w:t xml:space="preserve">The intuition behind modulo unrolling is the following: in programs where the arrays are cyclically distributed and accessed by affine accesses, there always exist certain </w:t>
      </w:r>
      <w:r w:rsidR="00897132">
        <w:rPr>
          <w:rFonts w:cstheme="minorHAnsi"/>
        </w:rPr>
        <w:t xml:space="preserve">loop </w:t>
      </w:r>
      <w:r w:rsidR="002F2E1E">
        <w:rPr>
          <w:rFonts w:cstheme="minorHAnsi"/>
        </w:rPr>
        <w:t>unroll factors (</w:t>
      </w:r>
      <w:r w:rsidR="001706D5">
        <w:rPr>
          <w:rFonts w:cstheme="minorHAnsi"/>
        </w:rPr>
        <w:t xml:space="preserve">that </w:t>
      </w:r>
      <w:r w:rsidR="001706D5">
        <w:rPr>
          <w:rFonts w:cstheme="minorHAnsi"/>
        </w:rPr>
        <w:lastRenderedPageBreak/>
        <w:t xml:space="preserve">can be </w:t>
      </w:r>
      <w:r w:rsidR="002F2E1E">
        <w:rPr>
          <w:rFonts w:cstheme="minorHAnsi"/>
        </w:rPr>
        <w:t xml:space="preserve">calculated by the theory) such that if the loop </w:t>
      </w:r>
      <w:r w:rsidR="00897132">
        <w:rPr>
          <w:rFonts w:cstheme="minorHAnsi"/>
        </w:rPr>
        <w:t xml:space="preserve">nest </w:t>
      </w:r>
      <w:r w:rsidR="002F2E1E">
        <w:rPr>
          <w:rFonts w:cstheme="minorHAnsi"/>
        </w:rPr>
        <w:t xml:space="preserve">is unrolled by those factors, then in the unrolled loop, each array access will access </w:t>
      </w:r>
      <w:r w:rsidR="00B37D72">
        <w:rPr>
          <w:rFonts w:cstheme="minorHAnsi"/>
        </w:rPr>
        <w:t>only one memory node.</w:t>
      </w:r>
      <w:r w:rsidR="007C4080">
        <w:rPr>
          <w:rFonts w:cstheme="minorHAnsi"/>
        </w:rPr>
        <w:t xml:space="preserve"> This is called the </w:t>
      </w:r>
      <w:r w:rsidR="007C4080" w:rsidRPr="002E3DCC">
        <w:rPr>
          <w:rFonts w:cstheme="minorHAnsi"/>
          <w:i/>
        </w:rPr>
        <w:t>static residence property</w:t>
      </w:r>
      <w:r w:rsidR="007C4080">
        <w:rPr>
          <w:rFonts w:cstheme="minorHAnsi"/>
        </w:rPr>
        <w:t>, since the array element can thereafter be accessed from any node using messages on the static network.</w:t>
      </w:r>
    </w:p>
    <w:p w14:paraId="3C4E831C" w14:textId="77777777" w:rsidR="00DC1765" w:rsidRDefault="00DC1765" w:rsidP="00152241">
      <w:pPr>
        <w:autoSpaceDE w:val="0"/>
        <w:autoSpaceDN w:val="0"/>
        <w:adjustRightInd w:val="0"/>
        <w:spacing w:after="0" w:line="240" w:lineRule="auto"/>
        <w:jc w:val="both"/>
        <w:rPr>
          <w:rFonts w:cstheme="minorHAnsi"/>
        </w:rPr>
      </w:pPr>
    </w:p>
    <w:p w14:paraId="2296B0C4" w14:textId="77777777" w:rsidR="009B4BEF" w:rsidRDefault="00667393" w:rsidP="00152241">
      <w:pPr>
        <w:autoSpaceDE w:val="0"/>
        <w:autoSpaceDN w:val="0"/>
        <w:adjustRightInd w:val="0"/>
        <w:spacing w:after="0" w:line="240" w:lineRule="auto"/>
        <w:jc w:val="both"/>
        <w:rPr>
          <w:rFonts w:cstheme="minorHAnsi"/>
        </w:rPr>
      </w:pPr>
      <w:r>
        <w:rPr>
          <w:rFonts w:cstheme="minorHAnsi"/>
        </w:rPr>
        <w:t xml:space="preserve">    </w:t>
      </w:r>
      <w:r w:rsidR="00102700">
        <w:rPr>
          <w:rFonts w:cstheme="minorHAnsi"/>
        </w:rPr>
        <w:t xml:space="preserve">At </w:t>
      </w:r>
      <w:r w:rsidR="001367CF">
        <w:rPr>
          <w:rFonts w:cstheme="minorHAnsi"/>
        </w:rPr>
        <w:t>first glance modulo unrolling does not seem to be useful for message passing machines</w:t>
      </w:r>
      <w:r w:rsidR="00102700">
        <w:rPr>
          <w:rFonts w:cstheme="minorHAnsi"/>
        </w:rPr>
        <w:t>, since they have a dynamic (rather than a static) network</w:t>
      </w:r>
      <w:r w:rsidR="001367CF">
        <w:rPr>
          <w:rFonts w:cstheme="minorHAnsi"/>
        </w:rPr>
        <w:t xml:space="preserve">. </w:t>
      </w:r>
      <w:r w:rsidR="00102700">
        <w:rPr>
          <w:rFonts w:cstheme="minorHAnsi"/>
        </w:rPr>
        <w:t xml:space="preserve">However, upon closer examination </w:t>
      </w:r>
      <w:r w:rsidR="00285DDB">
        <w:rPr>
          <w:rFonts w:cstheme="minorHAnsi"/>
        </w:rPr>
        <w:t>an opportunity arises. W</w:t>
      </w:r>
      <w:r w:rsidR="00102700">
        <w:rPr>
          <w:rFonts w:cstheme="minorHAnsi"/>
        </w:rPr>
        <w:t>e notice that in PGAS languages, it is not clear what node</w:t>
      </w:r>
      <w:r w:rsidR="009B4BEF">
        <w:rPr>
          <w:rFonts w:cstheme="minorHAnsi"/>
        </w:rPr>
        <w:t>(s)</w:t>
      </w:r>
      <w:r w:rsidR="00102700">
        <w:rPr>
          <w:rFonts w:cstheme="minorHAnsi"/>
        </w:rPr>
        <w:t xml:space="preserve"> each memory </w:t>
      </w:r>
      <w:r w:rsidR="00AD21B0">
        <w:rPr>
          <w:rFonts w:cstheme="minorHAnsi"/>
        </w:rPr>
        <w:t>access references</w:t>
      </w:r>
      <w:r w:rsidR="00102700">
        <w:rPr>
          <w:rFonts w:cstheme="minorHAnsi"/>
        </w:rPr>
        <w:t xml:space="preserve">; hence it is difficult to optimize for locality of the </w:t>
      </w:r>
      <w:r w:rsidR="00AD21B0">
        <w:rPr>
          <w:rFonts w:cstheme="minorHAnsi"/>
        </w:rPr>
        <w:t>access</w:t>
      </w:r>
      <w:r w:rsidR="00102700">
        <w:rPr>
          <w:rFonts w:cstheme="minorHAnsi"/>
        </w:rPr>
        <w:t xml:space="preserve">. </w:t>
      </w:r>
      <w:r w:rsidR="00285DDB">
        <w:rPr>
          <w:rFonts w:cstheme="minorHAnsi"/>
        </w:rPr>
        <w:t>We can use</w:t>
      </w:r>
      <w:r w:rsidR="00102700">
        <w:rPr>
          <w:rFonts w:cstheme="minorHAnsi"/>
        </w:rPr>
        <w:t xml:space="preserve"> modulo unrolling</w:t>
      </w:r>
      <w:r w:rsidR="00285DDB">
        <w:rPr>
          <w:rFonts w:cstheme="minorHAnsi"/>
        </w:rPr>
        <w:t xml:space="preserve"> to solve this problem. When modulo unrolling is applied, </w:t>
      </w:r>
      <w:r w:rsidR="0042744A">
        <w:rPr>
          <w:rFonts w:cstheme="minorHAnsi"/>
        </w:rPr>
        <w:t xml:space="preserve">the target node of each memory reference becomes a single node which is known </w:t>
      </w:r>
      <w:r w:rsidR="00285DDB">
        <w:rPr>
          <w:rFonts w:cstheme="minorHAnsi"/>
        </w:rPr>
        <w:t xml:space="preserve">at compile-time. This will </w:t>
      </w:r>
      <w:r w:rsidR="0042744A">
        <w:rPr>
          <w:rFonts w:cstheme="minorHAnsi"/>
        </w:rPr>
        <w:t>enabl</w:t>
      </w:r>
      <w:r w:rsidR="00285DDB">
        <w:rPr>
          <w:rFonts w:cstheme="minorHAnsi"/>
        </w:rPr>
        <w:t>e</w:t>
      </w:r>
      <w:r w:rsidR="0042744A">
        <w:rPr>
          <w:rFonts w:cstheme="minorHAnsi"/>
        </w:rPr>
        <w:t xml:space="preserve"> the compiler to reason about locality, </w:t>
      </w:r>
      <w:r w:rsidR="009B4BEF">
        <w:rPr>
          <w:rFonts w:cstheme="minorHAnsi"/>
        </w:rPr>
        <w:t xml:space="preserve">and </w:t>
      </w:r>
      <w:r w:rsidR="0042744A">
        <w:rPr>
          <w:rFonts w:cstheme="minorHAnsi"/>
        </w:rPr>
        <w:t>place the reference on (or close to) its target node.</w:t>
      </w:r>
      <w:r w:rsidR="00D871B5">
        <w:rPr>
          <w:rFonts w:cstheme="minorHAnsi"/>
        </w:rPr>
        <w:t xml:space="preserve"> </w:t>
      </w:r>
    </w:p>
    <w:p w14:paraId="2BA125B1" w14:textId="77777777" w:rsidR="00DC1765" w:rsidRDefault="00DC1765" w:rsidP="00152241">
      <w:pPr>
        <w:autoSpaceDE w:val="0"/>
        <w:autoSpaceDN w:val="0"/>
        <w:adjustRightInd w:val="0"/>
        <w:spacing w:after="0" w:line="240" w:lineRule="auto"/>
        <w:jc w:val="both"/>
        <w:rPr>
          <w:rFonts w:cstheme="minorHAnsi"/>
        </w:rPr>
      </w:pPr>
    </w:p>
    <w:p w14:paraId="0A081BA2" w14:textId="77777777" w:rsidR="00667393" w:rsidRDefault="009B4BEF" w:rsidP="00152241">
      <w:pPr>
        <w:autoSpaceDE w:val="0"/>
        <w:autoSpaceDN w:val="0"/>
        <w:adjustRightInd w:val="0"/>
        <w:spacing w:after="0" w:line="240" w:lineRule="auto"/>
        <w:jc w:val="both"/>
        <w:rPr>
          <w:rFonts w:cstheme="minorHAnsi"/>
        </w:rPr>
      </w:pPr>
      <w:r>
        <w:rPr>
          <w:rFonts w:cstheme="minorHAnsi"/>
        </w:rPr>
        <w:t xml:space="preserve">    Using modulo unrolling for compiling PGAS languages for message passing machines reduces all three sources of overhead mentioned above in the current Chapel compiler. First, the run-time </w:t>
      </w:r>
      <w:proofErr w:type="gramStart"/>
      <w:r>
        <w:rPr>
          <w:rFonts w:cstheme="minorHAnsi"/>
        </w:rPr>
        <w:t>check</w:t>
      </w:r>
      <w:proofErr w:type="gramEnd"/>
      <w:r>
        <w:rPr>
          <w:rFonts w:cstheme="minorHAnsi"/>
        </w:rPr>
        <w:t xml:space="preserve"> that checks whether the target node for each memory reference is local or remote can be eliminated, removing its overhead. This is because with modulo unrolling, the target node of each memory reference is no longer variable, but rather is a single known node. As a result, the outcome of the run-time check is known at compile-time, allowing its elimination.  Second, the overhead of </w:t>
      </w:r>
      <w:r w:rsidR="00745A35">
        <w:rPr>
          <w:rFonts w:cstheme="minorHAnsi"/>
        </w:rPr>
        <w:t xml:space="preserve">excessive communication arising </w:t>
      </w:r>
      <w:r w:rsidR="00285DDB">
        <w:rPr>
          <w:rFonts w:cstheme="minorHAnsi"/>
        </w:rPr>
        <w:t xml:space="preserve">from </w:t>
      </w:r>
      <w:r>
        <w:rPr>
          <w:rFonts w:cstheme="minorHAnsi"/>
        </w:rPr>
        <w:t>poor locality can be reduced. This is b</w:t>
      </w:r>
      <w:r w:rsidR="00745A35">
        <w:rPr>
          <w:rFonts w:cstheme="minorHAnsi"/>
        </w:rPr>
        <w:t xml:space="preserve">ecause modulo unrolling reveals the target node for each array reference, enabling the reference to be scheduled on a node that is the same as the target node, or close to it.  Third, </w:t>
      </w:r>
      <w:r w:rsidR="00742169">
        <w:rPr>
          <w:rFonts w:cstheme="minorHAnsi"/>
        </w:rPr>
        <w:t xml:space="preserve">opportunities for </w:t>
      </w:r>
      <w:r w:rsidR="005B26CD">
        <w:rPr>
          <w:rFonts w:cstheme="minorHAnsi"/>
        </w:rPr>
        <w:t>message aggregation become</w:t>
      </w:r>
      <w:r w:rsidR="00742169">
        <w:rPr>
          <w:rFonts w:cstheme="minorHAnsi"/>
        </w:rPr>
        <w:t xml:space="preserve"> easy to discover and implement. Our proposed code generation strategy with modulo unrolling will place all the references to a single target node in a single loop. Thereafter it will be straightforward to replace that portion of the loop with a single aggregate message to the target node.</w:t>
      </w:r>
    </w:p>
    <w:p w14:paraId="7418D3D0" w14:textId="77777777" w:rsidR="00305CFD" w:rsidRDefault="00305CFD" w:rsidP="00152241">
      <w:pPr>
        <w:autoSpaceDE w:val="0"/>
        <w:autoSpaceDN w:val="0"/>
        <w:adjustRightInd w:val="0"/>
        <w:spacing w:after="0" w:line="240" w:lineRule="auto"/>
        <w:jc w:val="both"/>
        <w:rPr>
          <w:rFonts w:cstheme="minorHAnsi"/>
        </w:rPr>
      </w:pPr>
    </w:p>
    <w:p w14:paraId="7782DB14" w14:textId="77777777" w:rsidR="00305CFD" w:rsidRDefault="00305CFD" w:rsidP="00152241">
      <w:pPr>
        <w:autoSpaceDE w:val="0"/>
        <w:autoSpaceDN w:val="0"/>
        <w:adjustRightInd w:val="0"/>
        <w:spacing w:after="0" w:line="240" w:lineRule="auto"/>
        <w:jc w:val="both"/>
        <w:rPr>
          <w:rFonts w:cstheme="minorHAnsi"/>
        </w:rPr>
      </w:pPr>
      <w:r>
        <w:rPr>
          <w:rFonts w:cstheme="minorHAnsi"/>
        </w:rPr>
        <w:t>The strategy above provides significant advantages compared to existing methods of compilation for message-passing machines which require very complex memory foot print analysis to achieve the same level of optimization</w:t>
      </w:r>
      <w:r w:rsidR="00C05DD3">
        <w:rPr>
          <w:rFonts w:cstheme="minorHAnsi"/>
        </w:rPr>
        <w:t xml:space="preserve"> (eg [2])</w:t>
      </w:r>
      <w:r>
        <w:rPr>
          <w:rFonts w:cstheme="minorHAnsi"/>
        </w:rPr>
        <w:t>. Those methods are extraor</w:t>
      </w:r>
      <w:r w:rsidR="004116BC">
        <w:rPr>
          <w:rFonts w:cstheme="minorHAnsi"/>
        </w:rPr>
        <w:t>dinarily difficult to implement</w:t>
      </w:r>
      <w:r>
        <w:rPr>
          <w:rFonts w:cstheme="minorHAnsi"/>
        </w:rPr>
        <w:t xml:space="preserve"> and have limited scope in terms of the programs they can handle.</w:t>
      </w:r>
    </w:p>
    <w:p w14:paraId="721B8CAB" w14:textId="77777777" w:rsidR="005A226A" w:rsidRDefault="005A226A" w:rsidP="00152241">
      <w:pPr>
        <w:autoSpaceDE w:val="0"/>
        <w:autoSpaceDN w:val="0"/>
        <w:adjustRightInd w:val="0"/>
        <w:spacing w:after="0" w:line="240" w:lineRule="auto"/>
        <w:jc w:val="both"/>
        <w:rPr>
          <w:rFonts w:cstheme="minorHAnsi"/>
        </w:rPr>
      </w:pPr>
    </w:p>
    <w:p w14:paraId="25F06672" w14:textId="43D5B10B" w:rsidR="005707EC" w:rsidRDefault="005A226A" w:rsidP="005A226A">
      <w:pPr>
        <w:autoSpaceDE w:val="0"/>
        <w:autoSpaceDN w:val="0"/>
        <w:adjustRightInd w:val="0"/>
        <w:spacing w:after="0" w:line="240" w:lineRule="auto"/>
        <w:jc w:val="both"/>
        <w:rPr>
          <w:ins w:id="23" w:author="Aroon  Sharma" w:date="2014-06-27T10:18:00Z"/>
          <w:rFonts w:cstheme="minorHAnsi"/>
        </w:rPr>
      </w:pPr>
      <w:r w:rsidRPr="005707EC">
        <w:rPr>
          <w:rFonts w:cstheme="minorHAnsi"/>
          <w:b/>
          <w:u w:val="single"/>
        </w:rPr>
        <w:t>Progress and implementation</w:t>
      </w:r>
      <w:r>
        <w:rPr>
          <w:rFonts w:cstheme="minorHAnsi"/>
        </w:rPr>
        <w:t xml:space="preserve">  </w:t>
      </w:r>
      <w:r w:rsidR="005707EC">
        <w:rPr>
          <w:rFonts w:cstheme="minorHAnsi"/>
        </w:rPr>
        <w:t xml:space="preserve"> </w:t>
      </w:r>
      <w:r>
        <w:rPr>
          <w:rFonts w:cstheme="minorHAnsi"/>
        </w:rPr>
        <w:t xml:space="preserve">So far, </w:t>
      </w:r>
      <w:ins w:id="24" w:author="Aroon  Sharma" w:date="2013-12-26T15:10:00Z">
        <w:r w:rsidR="00B76AF5">
          <w:rPr>
            <w:rFonts w:cstheme="minorHAnsi"/>
          </w:rPr>
          <w:t xml:space="preserve">our group has designed </w:t>
        </w:r>
      </w:ins>
      <w:del w:id="25" w:author="Aroon  Sharma" w:date="2013-12-26T15:10:00Z">
        <w:r w:rsidDel="00B76AF5">
          <w:rPr>
            <w:rFonts w:cstheme="minorHAnsi"/>
          </w:rPr>
          <w:delText xml:space="preserve">Darren has designed </w:delText>
        </w:r>
      </w:del>
      <w:r>
        <w:rPr>
          <w:rFonts w:cstheme="minorHAnsi"/>
        </w:rPr>
        <w:t xml:space="preserve">a variant of modulo unrolling that will work for a </w:t>
      </w:r>
      <w:proofErr w:type="gramStart"/>
      <w:r>
        <w:rPr>
          <w:rFonts w:cstheme="minorHAnsi"/>
        </w:rPr>
        <w:t>message passing</w:t>
      </w:r>
      <w:proofErr w:type="gramEnd"/>
      <w:r>
        <w:rPr>
          <w:rFonts w:cstheme="minorHAnsi"/>
        </w:rPr>
        <w:t xml:space="preserve"> machine.</w:t>
      </w:r>
      <w:del w:id="26" w:author="Aroon  Sharma" w:date="2013-12-26T15:10:00Z">
        <w:r w:rsidDel="00B76AF5">
          <w:rPr>
            <w:rFonts w:cstheme="minorHAnsi"/>
          </w:rPr>
          <w:delText xml:space="preserve"> He has written a report detailing his ideas.</w:delText>
        </w:r>
      </w:del>
      <w:r>
        <w:rPr>
          <w:rFonts w:cstheme="minorHAnsi"/>
        </w:rPr>
        <w:t xml:space="preserve"> In </w:t>
      </w:r>
      <w:ins w:id="27" w:author="Aroon  Sharma" w:date="2013-12-26T15:10:00Z">
        <w:r w:rsidR="00B76AF5">
          <w:rPr>
            <w:rFonts w:cstheme="minorHAnsi"/>
          </w:rPr>
          <w:t>this</w:t>
        </w:r>
      </w:ins>
      <w:del w:id="28" w:author="Aroon  Sharma" w:date="2013-12-26T15:10:00Z">
        <w:r w:rsidDel="00B76AF5">
          <w:rPr>
            <w:rFonts w:cstheme="minorHAnsi"/>
          </w:rPr>
          <w:delText>his</w:delText>
        </w:r>
      </w:del>
      <w:r>
        <w:rPr>
          <w:rFonts w:cstheme="minorHAnsi"/>
        </w:rPr>
        <w:t xml:space="preserve"> </w:t>
      </w:r>
      <w:del w:id="29" w:author="Aroon  Sharma" w:date="2013-12-26T15:11:00Z">
        <w:r w:rsidDel="00B76AF5">
          <w:rPr>
            <w:rFonts w:cstheme="minorHAnsi"/>
          </w:rPr>
          <w:delText>method</w:delText>
        </w:r>
      </w:del>
      <w:ins w:id="30" w:author="Aroon  Sharma" w:date="2013-12-26T15:11:00Z">
        <w:r w:rsidR="00B76AF5">
          <w:rPr>
            <w:rFonts w:cstheme="minorHAnsi"/>
          </w:rPr>
          <w:t>design</w:t>
        </w:r>
      </w:ins>
      <w:r>
        <w:rPr>
          <w:rFonts w:cstheme="minorHAnsi"/>
        </w:rPr>
        <w:t xml:space="preserve">, </w:t>
      </w:r>
      <w:del w:id="31" w:author="Aroon  Sharma" w:date="2013-12-26T15:12:00Z">
        <w:r w:rsidR="005707EC" w:rsidDel="00B76AF5">
          <w:rPr>
            <w:rFonts w:cstheme="minorHAnsi"/>
          </w:rPr>
          <w:delText xml:space="preserve">he observed that although the version of modulo unrolling for Raw required actual unrolling, he realized that he could use its intuition in SPMD code in which no unrolling is done, but rather </w:delText>
        </w:r>
      </w:del>
      <w:r w:rsidR="005707EC">
        <w:rPr>
          <w:rFonts w:cstheme="minorHAnsi"/>
        </w:rPr>
        <w:t>the SPMD code is parameterized in the loop using the node id.  The memory accesses</w:t>
      </w:r>
      <w:ins w:id="32" w:author="Aroon  Sharma" w:date="2013-12-26T15:13:00Z">
        <w:r w:rsidR="00B76AF5">
          <w:rPr>
            <w:rFonts w:cstheme="minorHAnsi"/>
          </w:rPr>
          <w:t xml:space="preserve"> themselves </w:t>
        </w:r>
      </w:ins>
      <w:del w:id="33" w:author="Aroon  Sharma" w:date="2013-12-26T15:13:00Z">
        <w:r w:rsidR="005707EC" w:rsidDel="00B76AF5">
          <w:rPr>
            <w:rFonts w:cstheme="minorHAnsi"/>
          </w:rPr>
          <w:delText xml:space="preserve">, which are then parameterized by node id, </w:delText>
        </w:r>
      </w:del>
      <w:r w:rsidR="005707EC">
        <w:rPr>
          <w:rFonts w:cstheme="minorHAnsi"/>
        </w:rPr>
        <w:t xml:space="preserve">can be used to predict the portions of data on each node.  </w:t>
      </w:r>
      <w:ins w:id="34" w:author="Aroon  Sharma" w:date="2014-06-27T10:16:00Z">
        <w:r w:rsidR="00A85088">
          <w:rPr>
            <w:rFonts w:cstheme="minorHAnsi"/>
          </w:rPr>
          <w:t>With Michael</w:t>
        </w:r>
      </w:ins>
      <w:ins w:id="35" w:author="Aroon  Sharma" w:date="2014-06-27T10:17:00Z">
        <w:r w:rsidR="00A85088">
          <w:rPr>
            <w:rFonts w:cstheme="minorHAnsi"/>
          </w:rPr>
          <w:t xml:space="preserve">’s help and supervision, </w:t>
        </w:r>
      </w:ins>
      <w:ins w:id="36" w:author="Aroon  Sharma" w:date="2014-06-27T10:15:00Z">
        <w:r w:rsidR="00A85088">
          <w:rPr>
            <w:rFonts w:cstheme="minorHAnsi"/>
          </w:rPr>
          <w:t>we have tested our loop optimization using modulo unrolling on 17 benchmarks on the Golgatha cluster at LTS</w:t>
        </w:r>
      </w:ins>
      <w:ins w:id="37" w:author="Aroon  Sharma" w:date="2014-06-27T10:16:00Z">
        <w:r w:rsidR="00A85088">
          <w:rPr>
            <w:rFonts w:cstheme="minorHAnsi"/>
          </w:rPr>
          <w:t>.</w:t>
        </w:r>
      </w:ins>
    </w:p>
    <w:p w14:paraId="77F5D766" w14:textId="77777777" w:rsidR="00A85088" w:rsidRDefault="00A85088" w:rsidP="005A226A">
      <w:pPr>
        <w:autoSpaceDE w:val="0"/>
        <w:autoSpaceDN w:val="0"/>
        <w:adjustRightInd w:val="0"/>
        <w:spacing w:after="0" w:line="240" w:lineRule="auto"/>
        <w:jc w:val="both"/>
        <w:rPr>
          <w:ins w:id="38" w:author="Aroon  Sharma" w:date="2014-06-27T10:18:00Z"/>
          <w:rFonts w:cstheme="minorHAnsi"/>
        </w:rPr>
      </w:pPr>
    </w:p>
    <w:p w14:paraId="2D554D2E" w14:textId="5D9DBAE5" w:rsidR="00A85088" w:rsidRDefault="00A85088" w:rsidP="005A226A">
      <w:pPr>
        <w:autoSpaceDE w:val="0"/>
        <w:autoSpaceDN w:val="0"/>
        <w:adjustRightInd w:val="0"/>
        <w:jc w:val="both"/>
        <w:rPr>
          <w:ins w:id="39" w:author="Aroon  Sharma" w:date="2014-06-27T10:26:00Z"/>
          <w:rFonts w:cstheme="minorHAnsi"/>
        </w:rPr>
      </w:pPr>
      <w:ins w:id="40" w:author="Aroon  Sharma" w:date="2014-06-27T10:18:00Z">
        <w:r>
          <w:rPr>
            <w:rFonts w:cstheme="minorHAnsi"/>
          </w:rPr>
          <w:t xml:space="preserve">This quarter, Aroon has been constructing a conference paper to submit to the 2014 PGAS Conference in Eugene, Oregon. </w:t>
        </w:r>
      </w:ins>
      <w:ins w:id="41" w:author="Aroon  Sharma" w:date="2014-06-27T10:20:00Z">
        <w:r>
          <w:rPr>
            <w:rFonts w:cstheme="minorHAnsi"/>
          </w:rPr>
          <w:t>The paper describes in detail the problem at hand, the difficulty of message passing code generation in Chapel</w:t>
        </w:r>
      </w:ins>
      <w:ins w:id="42" w:author="Aroon  Sharma" w:date="2014-06-27T10:26:00Z">
        <w:r w:rsidR="0007616A">
          <w:rPr>
            <w:rFonts w:cstheme="minorHAnsi"/>
          </w:rPr>
          <w:t>, and how we have solved it</w:t>
        </w:r>
      </w:ins>
      <w:ins w:id="43" w:author="Aroon  Sharma" w:date="2014-06-27T10:20:00Z">
        <w:r>
          <w:rPr>
            <w:rFonts w:cstheme="minorHAnsi"/>
          </w:rPr>
          <w:t>. We explain how modulo unrolling can provide a solution to this problem by aggregating</w:t>
        </w:r>
      </w:ins>
      <w:ins w:id="44" w:author="Aroon  Sharma" w:date="2014-06-27T10:25:00Z">
        <w:r w:rsidR="0007616A">
          <w:rPr>
            <w:rFonts w:cstheme="minorHAnsi"/>
          </w:rPr>
          <w:t xml:space="preserve"> remote data elements </w:t>
        </w:r>
      </w:ins>
      <w:ins w:id="45" w:author="Aroon  Sharma" w:date="2014-06-27T10:26:00Z">
        <w:r w:rsidR="0007616A">
          <w:rPr>
            <w:rFonts w:cstheme="minorHAnsi"/>
          </w:rPr>
          <w:t xml:space="preserve">in distributed parallel loops. We present the runtime and message count numbers for the 17 benchmarks that we tested at LTS. </w:t>
        </w:r>
      </w:ins>
      <w:ins w:id="46" w:author="Aroon  Sharma" w:date="2014-06-27T10:34:00Z">
        <w:r w:rsidR="0007616A">
          <w:rPr>
            <w:rFonts w:cstheme="minorHAnsi"/>
          </w:rPr>
          <w:t xml:space="preserve">We believe that our work will result in a significant contribution to the field of compiler optimizations because </w:t>
        </w:r>
      </w:ins>
      <w:ins w:id="47" w:author="Aroon  Sharma" w:date="2014-06-27T10:35:00Z">
        <w:r w:rsidR="002A1CFE">
          <w:rPr>
            <w:rFonts w:cstheme="minorHAnsi"/>
          </w:rPr>
          <w:t>previous work relating to message aggregation is extremely limited, only applies to a few types of benchmarks, and is not used in any production-quality compilers. Our work can be applied to many types of benchmarks: those using one, two, or three-</w:t>
        </w:r>
      </w:ins>
      <w:ins w:id="48" w:author="Aroon  Sharma" w:date="2014-06-27T10:38:00Z">
        <w:r w:rsidR="002A1CFE">
          <w:rPr>
            <w:rFonts w:cstheme="minorHAnsi"/>
          </w:rPr>
          <w:t>dimensional arrays and those with one, two, or three-</w:t>
        </w:r>
        <w:r w:rsidR="002A1CFE">
          <w:rPr>
            <w:rFonts w:cstheme="minorHAnsi"/>
          </w:rPr>
          <w:lastRenderedPageBreak/>
          <w:t xml:space="preserve">dimensional loop nests. </w:t>
        </w:r>
      </w:ins>
      <w:ins w:id="49" w:author="Aroon  Sharma" w:date="2014-06-27T10:26:00Z">
        <w:r w:rsidR="0007616A">
          <w:rPr>
            <w:rFonts w:cstheme="minorHAnsi"/>
          </w:rPr>
          <w:t xml:space="preserve">The paper is currently still a draft and being worked on. We expect the paper to be ready to submit to the conference by the end of July 2014. </w:t>
        </w:r>
      </w:ins>
    </w:p>
    <w:p w14:paraId="4B1A78A8" w14:textId="77777777" w:rsidR="0007616A" w:rsidRDefault="0007616A" w:rsidP="005A226A">
      <w:pPr>
        <w:autoSpaceDE w:val="0"/>
        <w:autoSpaceDN w:val="0"/>
        <w:adjustRightInd w:val="0"/>
        <w:jc w:val="both"/>
        <w:rPr>
          <w:ins w:id="50" w:author="Aroon  Sharma" w:date="2014-06-27T10:29:00Z"/>
          <w:rFonts w:cstheme="minorHAnsi"/>
        </w:rPr>
      </w:pPr>
    </w:p>
    <w:p w14:paraId="2A985C47" w14:textId="51E76719" w:rsidR="0007616A" w:rsidRDefault="0007616A" w:rsidP="005A226A">
      <w:pPr>
        <w:autoSpaceDE w:val="0"/>
        <w:autoSpaceDN w:val="0"/>
        <w:adjustRightInd w:val="0"/>
        <w:jc w:val="both"/>
        <w:rPr>
          <w:ins w:id="51" w:author="Aroon  Sharma" w:date="2014-06-27T10:39:00Z"/>
          <w:rFonts w:cstheme="minorHAnsi"/>
        </w:rPr>
      </w:pPr>
      <w:ins w:id="52" w:author="Aroon  Sharma" w:date="2014-06-27T10:29:00Z">
        <w:r>
          <w:rPr>
            <w:rFonts w:cstheme="minorHAnsi"/>
          </w:rPr>
          <w:t xml:space="preserve">Also this quarter, Aroon presented a talk related to his work </w:t>
        </w:r>
      </w:ins>
      <w:ins w:id="53" w:author="Aroon  Sharma" w:date="2014-06-27T10:31:00Z">
        <w:r>
          <w:rPr>
            <w:rFonts w:cstheme="minorHAnsi"/>
          </w:rPr>
          <w:t xml:space="preserve">on implementing modulo unrolling in Chapel </w:t>
        </w:r>
      </w:ins>
      <w:ins w:id="54" w:author="Aroon  Sharma" w:date="2014-06-27T10:29:00Z">
        <w:r>
          <w:rPr>
            <w:rFonts w:cstheme="minorHAnsi"/>
          </w:rPr>
          <w:t xml:space="preserve">at the Chapel </w:t>
        </w:r>
      </w:ins>
      <w:ins w:id="55" w:author="Aroon  Sharma" w:date="2014-06-27T10:30:00Z">
        <w:r>
          <w:rPr>
            <w:rFonts w:cstheme="minorHAnsi"/>
          </w:rPr>
          <w:t>Implementers</w:t>
        </w:r>
      </w:ins>
      <w:ins w:id="56" w:author="Aroon  Sharma" w:date="2014-06-27T10:29:00Z">
        <w:r>
          <w:rPr>
            <w:rFonts w:cstheme="minorHAnsi"/>
          </w:rPr>
          <w:t xml:space="preserve"> </w:t>
        </w:r>
      </w:ins>
      <w:ins w:id="57" w:author="Aroon  Sharma" w:date="2014-06-27T10:30:00Z">
        <w:r>
          <w:rPr>
            <w:rFonts w:cstheme="minorHAnsi"/>
          </w:rPr>
          <w:t>and Users Workshop (CHIUW)</w:t>
        </w:r>
      </w:ins>
      <w:ins w:id="58" w:author="Aroon  Sharma" w:date="2014-06-27T10:31:00Z">
        <w:r>
          <w:rPr>
            <w:rFonts w:cstheme="minorHAnsi"/>
          </w:rPr>
          <w:t xml:space="preserve"> at IPDPS 2014 in Phoenix, Arizona. Here, Aroon shared his work with other Chapel developers and received feedback on possible future work </w:t>
        </w:r>
      </w:ins>
      <w:ins w:id="59" w:author="Aroon  Sharma" w:date="2014-06-27T10:39:00Z">
        <w:r w:rsidR="002A1CFE">
          <w:rPr>
            <w:rFonts w:cstheme="minorHAnsi"/>
          </w:rPr>
          <w:t>related to this project (discussed below).</w:t>
        </w:r>
      </w:ins>
    </w:p>
    <w:p w14:paraId="356B0C64" w14:textId="77777777" w:rsidR="002A1CFE" w:rsidRDefault="002A1CFE" w:rsidP="005A226A">
      <w:pPr>
        <w:autoSpaceDE w:val="0"/>
        <w:autoSpaceDN w:val="0"/>
        <w:adjustRightInd w:val="0"/>
        <w:jc w:val="both"/>
        <w:rPr>
          <w:ins w:id="60" w:author="Aroon  Sharma" w:date="2014-06-27T10:39:00Z"/>
          <w:rFonts w:cstheme="minorHAnsi"/>
        </w:rPr>
      </w:pPr>
    </w:p>
    <w:p w14:paraId="66C717CA" w14:textId="1E00B807" w:rsidR="002A1CFE" w:rsidRDefault="002A1CFE" w:rsidP="005A226A">
      <w:pPr>
        <w:autoSpaceDE w:val="0"/>
        <w:autoSpaceDN w:val="0"/>
        <w:adjustRightInd w:val="0"/>
        <w:jc w:val="both"/>
        <w:rPr>
          <w:rFonts w:cstheme="minorHAnsi"/>
        </w:rPr>
      </w:pPr>
      <w:ins w:id="61" w:author="Aroon  Sharma" w:date="2014-06-27T10:39:00Z">
        <w:r>
          <w:rPr>
            <w:rFonts w:cstheme="minorHAnsi"/>
          </w:rPr>
          <w:t xml:space="preserve">Finally, Aroon is actively working on integrating the Cyclic and Block Cyclic </w:t>
        </w:r>
      </w:ins>
      <w:ins w:id="62" w:author="Aroon  Sharma" w:date="2014-06-27T10:41:00Z">
        <w:r>
          <w:rPr>
            <w:rFonts w:cstheme="minorHAnsi"/>
          </w:rPr>
          <w:t xml:space="preserve">distributions </w:t>
        </w:r>
      </w:ins>
      <w:ins w:id="63" w:author="Aroon  Sharma" w:date="2014-06-27T10:39:00Z">
        <w:r>
          <w:rPr>
            <w:rFonts w:cstheme="minorHAnsi"/>
          </w:rPr>
          <w:t>that use modulo unrolling</w:t>
        </w:r>
      </w:ins>
      <w:ins w:id="64" w:author="Aroon  Sharma" w:date="2014-06-27T10:41:00Z">
        <w:r>
          <w:rPr>
            <w:rFonts w:cstheme="minorHAnsi"/>
          </w:rPr>
          <w:t xml:space="preserve"> into the trunk version of the Chapel compiler. </w:t>
        </w:r>
      </w:ins>
      <w:ins w:id="65" w:author="Aroon  Sharma" w:date="2014-06-27T10:45:00Z">
        <w:r w:rsidR="00BD1F93">
          <w:rPr>
            <w:rFonts w:cstheme="minorHAnsi"/>
          </w:rPr>
          <w:t xml:space="preserve">The trunk version of the compiler is the branch that is actively modified by all Chapel developers on a daily basis. It is also the branch that all of the release versions of the compiler are based on. </w:t>
        </w:r>
      </w:ins>
      <w:ins w:id="66" w:author="Aroon  Sharma" w:date="2014-06-27T10:41:00Z">
        <w:r>
          <w:rPr>
            <w:rFonts w:cstheme="minorHAnsi"/>
          </w:rPr>
          <w:t xml:space="preserve">This is an extremely important portion of the project because it will show that modulo unrolling </w:t>
        </w:r>
      </w:ins>
      <w:ins w:id="67" w:author="Aroon  Sharma" w:date="2014-06-27T10:44:00Z">
        <w:r>
          <w:rPr>
            <w:rFonts w:cstheme="minorHAnsi"/>
          </w:rPr>
          <w:t>can</w:t>
        </w:r>
      </w:ins>
      <w:ins w:id="68" w:author="Aroon  Sharma" w:date="2014-06-27T10:41:00Z">
        <w:r>
          <w:rPr>
            <w:rFonts w:cstheme="minorHAnsi"/>
          </w:rPr>
          <w:t xml:space="preserve"> be used in a production-quality compiler such as Chapel.</w:t>
        </w:r>
      </w:ins>
      <w:ins w:id="69" w:author="Aroon  Sharma" w:date="2014-06-27T10:48:00Z">
        <w:r w:rsidR="00BD1F93">
          <w:rPr>
            <w:rFonts w:cstheme="minorHAnsi"/>
          </w:rPr>
          <w:t xml:space="preserve"> It will also mean that our work will persist within the compiler after the completion of this project.</w:t>
        </w:r>
      </w:ins>
      <w:ins w:id="70" w:author="Aroon  Sharma" w:date="2014-06-27T10:41:00Z">
        <w:r w:rsidR="00BD1F93">
          <w:rPr>
            <w:rFonts w:cstheme="minorHAnsi"/>
          </w:rPr>
          <w:t xml:space="preserve"> </w:t>
        </w:r>
      </w:ins>
      <w:ins w:id="71" w:author="Aroon  Sharma" w:date="2014-06-27T10:49:00Z">
        <w:r w:rsidR="00BD1F93">
          <w:rPr>
            <w:rFonts w:cstheme="minorHAnsi"/>
          </w:rPr>
          <w:t>Currently, o</w:t>
        </w:r>
      </w:ins>
      <w:ins w:id="72" w:author="Aroon  Sharma" w:date="2014-06-27T10:41:00Z">
        <w:r>
          <w:rPr>
            <w:rFonts w:cstheme="minorHAnsi"/>
          </w:rPr>
          <w:t xml:space="preserve">ur work </w:t>
        </w:r>
        <w:r w:rsidR="00BD1F93">
          <w:rPr>
            <w:rFonts w:cstheme="minorHAnsi"/>
          </w:rPr>
          <w:t xml:space="preserve">successfully integrates with the 1.8 release of the compiler. </w:t>
        </w:r>
      </w:ins>
      <w:ins w:id="73" w:author="Aroon  Sharma" w:date="2014-06-27T10:53:00Z">
        <w:r w:rsidR="00BD1F93">
          <w:rPr>
            <w:rFonts w:cstheme="minorHAnsi"/>
          </w:rPr>
          <w:t xml:space="preserve">We are working to integrate our work into the trunk version, which </w:t>
        </w:r>
      </w:ins>
      <w:ins w:id="74" w:author="Aroon  Sharma" w:date="2014-06-27T10:41:00Z">
        <w:r w:rsidR="00BD1F93">
          <w:rPr>
            <w:rFonts w:cstheme="minorHAnsi"/>
          </w:rPr>
          <w:t>will cover</w:t>
        </w:r>
      </w:ins>
      <w:ins w:id="75" w:author="Aroon  Sharma" w:date="2014-06-27T10:54:00Z">
        <w:r w:rsidR="00BD1F93">
          <w:rPr>
            <w:rFonts w:cstheme="minorHAnsi"/>
          </w:rPr>
          <w:t xml:space="preserve"> the most recent 1.9 release of the compiler.</w:t>
        </w:r>
      </w:ins>
      <w:ins w:id="76" w:author="Aroon  Sharma" w:date="2014-06-27T10:41:00Z">
        <w:r w:rsidR="00BD1F93">
          <w:rPr>
            <w:rFonts w:cstheme="minorHAnsi"/>
          </w:rPr>
          <w:t xml:space="preserve"> </w:t>
        </w:r>
      </w:ins>
    </w:p>
    <w:p w14:paraId="1296F3AA" w14:textId="77777777" w:rsidR="005707EC" w:rsidDel="00B76AF5" w:rsidRDefault="005707EC" w:rsidP="005A226A">
      <w:pPr>
        <w:autoSpaceDE w:val="0"/>
        <w:autoSpaceDN w:val="0"/>
        <w:adjustRightInd w:val="0"/>
        <w:spacing w:after="0" w:line="240" w:lineRule="auto"/>
        <w:jc w:val="both"/>
        <w:rPr>
          <w:del w:id="77" w:author="Aroon  Sharma" w:date="2013-12-26T15:15:00Z"/>
          <w:rFonts w:cstheme="minorHAnsi"/>
        </w:rPr>
      </w:pPr>
    </w:p>
    <w:p w14:paraId="440E88D7" w14:textId="33EA54D6" w:rsidR="005707EC" w:rsidDel="00B76AF5" w:rsidRDefault="005707EC" w:rsidP="005A226A">
      <w:pPr>
        <w:autoSpaceDE w:val="0"/>
        <w:autoSpaceDN w:val="0"/>
        <w:adjustRightInd w:val="0"/>
        <w:spacing w:after="0" w:line="240" w:lineRule="auto"/>
        <w:jc w:val="both"/>
        <w:rPr>
          <w:del w:id="78" w:author="Aroon  Sharma" w:date="2013-12-26T15:15:00Z"/>
          <w:rFonts w:cstheme="minorHAnsi"/>
        </w:rPr>
      </w:pPr>
      <w:del w:id="79" w:author="Aroon  Sharma" w:date="2013-12-26T15:13:00Z">
        <w:r w:rsidDel="00B76AF5">
          <w:rPr>
            <w:rFonts w:cstheme="minorHAnsi"/>
          </w:rPr>
          <w:delText>He has</w:delText>
        </w:r>
      </w:del>
      <w:del w:id="80" w:author="Aroon  Sharma" w:date="2013-12-26T15:15:00Z">
        <w:r w:rsidDel="00B76AF5">
          <w:rPr>
            <w:rFonts w:cstheme="minorHAnsi"/>
          </w:rPr>
          <w:delText xml:space="preserve"> commenced the work on implementing his method on the Chapel compiler. He has done a preliminary identification of where in the code he needs to implement his changes for modulo unrolling.</w:delText>
        </w:r>
        <w:r w:rsidR="0011552D" w:rsidDel="00B76AF5">
          <w:rPr>
            <w:rFonts w:cstheme="minorHAnsi"/>
          </w:rPr>
          <w:delText xml:space="preserve"> At this point, he believes it is in the code for data distributions for </w:delText>
        </w:r>
        <w:r w:rsidR="005F5202" w:rsidDel="00B76AF5">
          <w:rPr>
            <w:rFonts w:cstheme="minorHAnsi"/>
          </w:rPr>
          <w:delText xml:space="preserve">cyclic and </w:delText>
        </w:r>
        <w:r w:rsidR="0011552D" w:rsidDel="00B76AF5">
          <w:rPr>
            <w:rFonts w:cstheme="minorHAnsi"/>
          </w:rPr>
          <w:delText xml:space="preserve">block-cyclic distributions, and </w:delText>
        </w:r>
        <w:r w:rsidR="005F5202" w:rsidDel="00B76AF5">
          <w:rPr>
            <w:rFonts w:cstheme="minorHAnsi"/>
          </w:rPr>
          <w:delText>their</w:delText>
        </w:r>
        <w:r w:rsidR="0011552D" w:rsidDel="00B76AF5">
          <w:rPr>
            <w:rFonts w:cstheme="minorHAnsi"/>
          </w:rPr>
          <w:delText xml:space="preserve"> associated iterators.  He has also conducted some experiments on the potential benefits of his scheme compared to a method of compilation using footprint analysis.</w:delText>
        </w:r>
      </w:del>
    </w:p>
    <w:p w14:paraId="7CA46FE7" w14:textId="77777777" w:rsidR="0052700F" w:rsidDel="00622A15" w:rsidRDefault="0052700F" w:rsidP="005A226A">
      <w:pPr>
        <w:autoSpaceDE w:val="0"/>
        <w:autoSpaceDN w:val="0"/>
        <w:adjustRightInd w:val="0"/>
        <w:spacing w:after="0" w:line="240" w:lineRule="auto"/>
        <w:jc w:val="both"/>
        <w:rPr>
          <w:del w:id="81" w:author="Aroon  Sharma" w:date="2014-06-27T10:56:00Z"/>
          <w:rFonts w:cstheme="minorHAnsi"/>
        </w:rPr>
      </w:pPr>
    </w:p>
    <w:p w14:paraId="7553F0C6" w14:textId="10CF4042" w:rsidR="00BE5468" w:rsidDel="00622A15" w:rsidRDefault="0052700F" w:rsidP="0052700F">
      <w:pPr>
        <w:autoSpaceDE w:val="0"/>
        <w:autoSpaceDN w:val="0"/>
        <w:adjustRightInd w:val="0"/>
        <w:spacing w:after="0" w:line="240" w:lineRule="auto"/>
        <w:jc w:val="both"/>
        <w:rPr>
          <w:del w:id="82" w:author="Aroon  Sharma" w:date="2014-06-27T10:56:00Z"/>
          <w:rFonts w:cstheme="minorHAnsi"/>
        </w:rPr>
      </w:pPr>
      <w:del w:id="83" w:author="Aroon  Sharma" w:date="2014-06-27T10:56:00Z">
        <w:r w:rsidDel="00622A15">
          <w:rPr>
            <w:rFonts w:cstheme="minorHAnsi"/>
          </w:rPr>
          <w:delText xml:space="preserve">As of September 2013, </w:delText>
        </w:r>
      </w:del>
      <w:del w:id="84" w:author="Aroon  Sharma" w:date="2013-12-26T15:15:00Z">
        <w:r w:rsidDel="00B76AF5">
          <w:rPr>
            <w:rFonts w:cstheme="minorHAnsi"/>
          </w:rPr>
          <w:delText xml:space="preserve">Darren </w:delText>
        </w:r>
      </w:del>
      <w:del w:id="85" w:author="Aroon  Sharma" w:date="2014-06-27T10:56:00Z">
        <w:r w:rsidDel="00622A15">
          <w:rPr>
            <w:rFonts w:cstheme="minorHAnsi"/>
          </w:rPr>
          <w:delText xml:space="preserve">has implemented a version of the cyclic and block-cyclic distributions that take advantage of modulo unrolling in the Chapel compiler. Both distributions contain modified iterators that determine whether modulo unrolling can be applied. Both of these new distributions achieve improved performance for message passing programs across multiple locales by observing that loops with affine array accesses in Chapel can be converted to loops using zippered iteration. Using zippered iteration to implement modulo unrolling simplifies the complexity of aggregating messages because each iterator can decide whether data is local or not. </w:delText>
        </w:r>
      </w:del>
    </w:p>
    <w:p w14:paraId="61C1A0CD" w14:textId="755D1FAA" w:rsidR="0017737F" w:rsidDel="00622A15" w:rsidRDefault="0017737F" w:rsidP="0052700F">
      <w:pPr>
        <w:autoSpaceDE w:val="0"/>
        <w:autoSpaceDN w:val="0"/>
        <w:adjustRightInd w:val="0"/>
        <w:spacing w:after="0" w:line="240" w:lineRule="auto"/>
        <w:jc w:val="both"/>
        <w:rPr>
          <w:del w:id="86" w:author="Aroon  Sharma" w:date="2014-06-27T10:57:00Z"/>
          <w:rFonts w:cstheme="minorHAnsi"/>
        </w:rPr>
      </w:pPr>
    </w:p>
    <w:p w14:paraId="4B65DBEA" w14:textId="3EEDE2AC" w:rsidR="0052700F" w:rsidDel="00622A15" w:rsidRDefault="00DD4488" w:rsidP="0052700F">
      <w:pPr>
        <w:autoSpaceDE w:val="0"/>
        <w:autoSpaceDN w:val="0"/>
        <w:adjustRightInd w:val="0"/>
        <w:spacing w:after="0" w:line="240" w:lineRule="auto"/>
        <w:jc w:val="both"/>
        <w:rPr>
          <w:del w:id="87" w:author="Aroon  Sharma" w:date="2014-06-27T10:57:00Z"/>
          <w:rFonts w:cstheme="minorHAnsi"/>
        </w:rPr>
      </w:pPr>
      <w:del w:id="88" w:author="Aroon  Sharma" w:date="2014-06-27T10:57:00Z">
        <w:r w:rsidDel="00622A15">
          <w:rPr>
            <w:rFonts w:cstheme="minorHAnsi"/>
          </w:rPr>
          <w:delText>In the modified cyclic distribution implemented as a Chapel module, the follower iterator (</w:delText>
        </w:r>
        <w:r w:rsidRPr="00DD4488" w:rsidDel="00622A15">
          <w:rPr>
            <w:rFonts w:cstheme="minorHAnsi"/>
          </w:rPr>
          <w:delText>CyclicArr.these(param tag: iterKind, followThis, param fast: bool = false) var where tag == iterKind.follower</w:delText>
        </w:r>
        <w:r w:rsidDel="00622A15">
          <w:rPr>
            <w:rFonts w:cstheme="minorHAnsi"/>
          </w:rPr>
          <w:delText>) has been modified to perform modulo unrolling. In the modified block-cyclic distribution implemented as a Chapel module, both the leader iterator (</w:delText>
        </w:r>
        <w:r w:rsidRPr="00DD4488" w:rsidDel="00622A15">
          <w:rPr>
            <w:rFonts w:cstheme="minorHAnsi"/>
          </w:rPr>
          <w:delText>iter BlockCyclicDom.these(param tag: iterKind) where tag == iterKind.leader</w:delText>
        </w:r>
        <w:r w:rsidDel="00622A15">
          <w:rPr>
            <w:rFonts w:cstheme="minorHAnsi"/>
          </w:rPr>
          <w:delText>) and the</w:delText>
        </w:r>
        <w:r w:rsidR="00A166BF" w:rsidDel="00622A15">
          <w:rPr>
            <w:rFonts w:cstheme="minorHAnsi"/>
          </w:rPr>
          <w:delText xml:space="preserve"> </w:delText>
        </w:r>
        <w:r w:rsidDel="00622A15">
          <w:rPr>
            <w:rFonts w:cstheme="minorHAnsi"/>
          </w:rPr>
          <w:delText>follower iterator (</w:delText>
        </w:r>
        <w:r w:rsidR="00A166BF" w:rsidRPr="00A166BF" w:rsidDel="00622A15">
          <w:rPr>
            <w:rFonts w:cstheme="minorHAnsi"/>
          </w:rPr>
          <w:delText>iter BlockCyclicArr.these(param tag: iterKind, followThis) var where tag == iterKind.follower</w:delText>
        </w:r>
        <w:r w:rsidR="00A166BF" w:rsidDel="00622A15">
          <w:rPr>
            <w:rFonts w:cstheme="minorHAnsi"/>
          </w:rPr>
          <w:delText>) have</w:delText>
        </w:r>
        <w:r w:rsidDel="00622A15">
          <w:rPr>
            <w:rFonts w:cstheme="minorHAnsi"/>
          </w:rPr>
          <w:delText xml:space="preserve"> been modified to perform modulo unrolling.</w:delText>
        </w:r>
      </w:del>
    </w:p>
    <w:p w14:paraId="1DB28889" w14:textId="471DC929" w:rsidR="0052700F" w:rsidDel="00622A15" w:rsidRDefault="0052700F" w:rsidP="0052700F">
      <w:pPr>
        <w:autoSpaceDE w:val="0"/>
        <w:autoSpaceDN w:val="0"/>
        <w:adjustRightInd w:val="0"/>
        <w:spacing w:after="0" w:line="240" w:lineRule="auto"/>
        <w:jc w:val="both"/>
        <w:rPr>
          <w:del w:id="89" w:author="Aroon  Sharma" w:date="2014-06-27T10:57:00Z"/>
          <w:rFonts w:cstheme="minorHAnsi"/>
        </w:rPr>
      </w:pPr>
    </w:p>
    <w:p w14:paraId="01509B80" w14:textId="377A94F9" w:rsidR="00B76AF5" w:rsidDel="00622A15" w:rsidRDefault="0052700F" w:rsidP="0052700F">
      <w:pPr>
        <w:autoSpaceDE w:val="0"/>
        <w:autoSpaceDN w:val="0"/>
        <w:adjustRightInd w:val="0"/>
        <w:spacing w:after="0" w:line="240" w:lineRule="auto"/>
        <w:jc w:val="both"/>
        <w:rPr>
          <w:del w:id="90" w:author="Aroon  Sharma" w:date="2014-06-27T10:57:00Z"/>
          <w:rFonts w:cstheme="minorHAnsi"/>
        </w:rPr>
      </w:pPr>
      <w:del w:id="91" w:author="Aroon  Sharma" w:date="2013-12-26T15:16:00Z">
        <w:r w:rsidDel="00B76AF5">
          <w:rPr>
            <w:rFonts w:cstheme="minorHAnsi"/>
          </w:rPr>
          <w:delText xml:space="preserve">Darren </w:delText>
        </w:r>
      </w:del>
      <w:del w:id="92" w:author="Aroon  Sharma" w:date="2014-06-27T10:57:00Z">
        <w:r w:rsidDel="00622A15">
          <w:rPr>
            <w:rFonts w:cstheme="minorHAnsi"/>
          </w:rPr>
          <w:delText xml:space="preserve">has written three benchmarks to test the performance of </w:delText>
        </w:r>
      </w:del>
      <w:del w:id="93" w:author="Aroon  Sharma" w:date="2013-12-26T15:16:00Z">
        <w:r w:rsidDel="00B76AF5">
          <w:rPr>
            <w:rFonts w:cstheme="minorHAnsi"/>
          </w:rPr>
          <w:delText xml:space="preserve">his </w:delText>
        </w:r>
      </w:del>
      <w:del w:id="94" w:author="Aroon  Sharma" w:date="2014-06-27T10:57:00Z">
        <w:r w:rsidDel="00622A15">
          <w:rPr>
            <w:rFonts w:cstheme="minorHAnsi"/>
          </w:rPr>
          <w:delText xml:space="preserve">cyclic and block-cyclic distributions that take advantage of modulo unrolling versus the existing distributions that do not. For </w:delText>
        </w:r>
      </w:del>
      <w:del w:id="95" w:author="Aroon  Sharma" w:date="2013-12-26T15:17:00Z">
        <w:r w:rsidDel="00B76AF5">
          <w:rPr>
            <w:rFonts w:cstheme="minorHAnsi"/>
          </w:rPr>
          <w:delText xml:space="preserve">Darren’s </w:delText>
        </w:r>
      </w:del>
      <w:del w:id="96" w:author="Aroon  Sharma" w:date="2014-06-27T10:57:00Z">
        <w:r w:rsidDel="00622A15">
          <w:rPr>
            <w:rFonts w:cstheme="minorHAnsi"/>
          </w:rPr>
          <w:delText xml:space="preserve">Pascal benchmark, we see improvements in runtime and message count for both cyclic and block cyclic distributions with modulo unrolling. Cyclic with modulo unrolling ran 3.25 faster with 90 percent fewer messages compared to cyclic without modulo unrolling. Block-cyclic with modulo unrolling ran 3.77 times faster with 90 percent fewer messages compared to block-cyclic without modulo unrolling. For </w:delText>
        </w:r>
      </w:del>
      <w:del w:id="97" w:author="Aroon  Sharma" w:date="2013-12-26T15:17:00Z">
        <w:r w:rsidDel="00B76AF5">
          <w:rPr>
            <w:rFonts w:cstheme="minorHAnsi"/>
          </w:rPr>
          <w:delText xml:space="preserve">Darren’s </w:delText>
        </w:r>
      </w:del>
      <w:del w:id="98" w:author="Aroon  Sharma" w:date="2014-06-27T10:57:00Z">
        <w:r w:rsidDel="00622A15">
          <w:rPr>
            <w:rFonts w:cstheme="minorHAnsi"/>
          </w:rPr>
          <w:delText xml:space="preserve">Folding and Jacobi benchmarks, we see similar improvements in runtime and message count for the cyclic distribution with modulo unrolling (block-cyclic with modulo unrolling was not tested). </w:delText>
        </w:r>
      </w:del>
      <w:del w:id="99" w:author="Aroon  Sharma" w:date="2013-12-26T15:17:00Z">
        <w:r w:rsidDel="00B76AF5">
          <w:rPr>
            <w:rFonts w:cstheme="minorHAnsi"/>
          </w:rPr>
          <w:delText xml:space="preserve">Darren </w:delText>
        </w:r>
      </w:del>
      <w:del w:id="100" w:author="Aroon  Sharma" w:date="2014-06-27T10:57:00Z">
        <w:r w:rsidDel="00622A15">
          <w:rPr>
            <w:rFonts w:cstheme="minorHAnsi"/>
          </w:rPr>
          <w:delText xml:space="preserve">has also written a paper summarizing </w:delText>
        </w:r>
      </w:del>
      <w:del w:id="101" w:author="Aroon  Sharma" w:date="2013-12-26T15:18:00Z">
        <w:r w:rsidDel="00B76AF5">
          <w:rPr>
            <w:rFonts w:cstheme="minorHAnsi"/>
          </w:rPr>
          <w:delText xml:space="preserve">his </w:delText>
        </w:r>
      </w:del>
      <w:del w:id="102" w:author="Aroon  Sharma" w:date="2014-06-27T10:57:00Z">
        <w:r w:rsidDel="00622A15">
          <w:rPr>
            <w:rFonts w:cstheme="minorHAnsi"/>
          </w:rPr>
          <w:delText xml:space="preserve">results and implementation. </w:delText>
        </w:r>
      </w:del>
    </w:p>
    <w:p w14:paraId="74B1D771" w14:textId="77777777" w:rsidR="00622A15" w:rsidRDefault="00622A15" w:rsidP="0052700F">
      <w:pPr>
        <w:autoSpaceDE w:val="0"/>
        <w:autoSpaceDN w:val="0"/>
        <w:adjustRightInd w:val="0"/>
        <w:spacing w:after="0" w:line="240" w:lineRule="auto"/>
        <w:jc w:val="both"/>
        <w:rPr>
          <w:ins w:id="103" w:author="Aroon  Sharma" w:date="2014-06-27T10:59:00Z"/>
          <w:rFonts w:cstheme="minorHAnsi"/>
        </w:rPr>
      </w:pPr>
    </w:p>
    <w:p w14:paraId="0EFADA8A" w14:textId="6865505F" w:rsidR="006E164C" w:rsidRDefault="00622A15" w:rsidP="0052700F">
      <w:pPr>
        <w:autoSpaceDE w:val="0"/>
        <w:autoSpaceDN w:val="0"/>
        <w:adjustRightInd w:val="0"/>
        <w:spacing w:after="0" w:line="240" w:lineRule="auto"/>
        <w:jc w:val="both"/>
        <w:rPr>
          <w:ins w:id="104" w:author="Aroon  Sharma" w:date="2014-06-27T11:13:00Z"/>
          <w:rFonts w:cstheme="minorHAnsi"/>
        </w:rPr>
      </w:pPr>
      <w:ins w:id="105" w:author="Aroon  Sharma" w:date="2014-06-27T10:59:00Z">
        <w:r>
          <w:rPr>
            <w:rFonts w:cstheme="minorHAnsi"/>
          </w:rPr>
          <w:t>This quarter, Josh has been working on an improvement to the Chapel Block distribution</w:t>
        </w:r>
      </w:ins>
      <w:ins w:id="106" w:author="Aroon  Sharma" w:date="2014-06-27T11:02:00Z">
        <w:r>
          <w:rPr>
            <w:rFonts w:cstheme="minorHAnsi"/>
          </w:rPr>
          <w:t xml:space="preserve"> related to message aggregation</w:t>
        </w:r>
      </w:ins>
      <w:ins w:id="107" w:author="Aroon  Sharma" w:date="2014-06-27T10:59:00Z">
        <w:r>
          <w:rPr>
            <w:rFonts w:cstheme="minorHAnsi"/>
          </w:rPr>
          <w:t xml:space="preserve">. In our work with modulo unrolling, we noticed that its message aggregation benefits could </w:t>
        </w:r>
        <w:r w:rsidRPr="00622A15">
          <w:rPr>
            <w:rFonts w:cstheme="minorHAnsi"/>
            <w:i/>
            <w:rPrChange w:id="108" w:author="Aroon  Sharma" w:date="2014-06-27T11:04:00Z">
              <w:rPr>
                <w:rFonts w:cstheme="minorHAnsi"/>
              </w:rPr>
            </w:rPrChange>
          </w:rPr>
          <w:t>only</w:t>
        </w:r>
        <w:r>
          <w:rPr>
            <w:rFonts w:cstheme="minorHAnsi"/>
          </w:rPr>
          <w:t xml:space="preserve"> be applied to the Cyclic and Block Cyclic distributions</w:t>
        </w:r>
      </w:ins>
      <w:ins w:id="109" w:author="Aroon  Sharma" w:date="2014-06-27T11:02:00Z">
        <w:r>
          <w:rPr>
            <w:rFonts w:cstheme="minorHAnsi"/>
          </w:rPr>
          <w:t xml:space="preserve"> because it is possible to statically determine the locality </w:t>
        </w:r>
      </w:ins>
      <w:ins w:id="110" w:author="Aroon  Sharma" w:date="2014-06-27T11:04:00Z">
        <w:r>
          <w:rPr>
            <w:rFonts w:cstheme="minorHAnsi"/>
          </w:rPr>
          <w:t>of a data element within the distribution using its cyclic pattern. This</w:t>
        </w:r>
      </w:ins>
      <w:ins w:id="111" w:author="Aroon  Sharma" w:date="2014-06-27T11:05:00Z">
        <w:r w:rsidR="006E164C">
          <w:rPr>
            <w:rFonts w:cstheme="minorHAnsi"/>
          </w:rPr>
          <w:t xml:space="preserve"> idea cannot be applied to the Block distribution because no cyclic patterns exist. Therefore, it becomes difficult to determine the locality of a given data element at compile time</w:t>
        </w:r>
      </w:ins>
      <w:ins w:id="112" w:author="Aroon  Sharma" w:date="2014-06-27T11:08:00Z">
        <w:r w:rsidR="006E164C">
          <w:rPr>
            <w:rFonts w:cstheme="minorHAnsi"/>
          </w:rPr>
          <w:t xml:space="preserve"> for the Block distribution</w:t>
        </w:r>
      </w:ins>
      <w:ins w:id="113" w:author="Aroon  Sharma" w:date="2014-06-27T11:05:00Z">
        <w:r w:rsidR="006E164C">
          <w:rPr>
            <w:rFonts w:cstheme="minorHAnsi"/>
          </w:rPr>
          <w:t xml:space="preserve">. However, </w:t>
        </w:r>
      </w:ins>
      <w:ins w:id="114" w:author="Aroon  Sharma" w:date="2014-06-27T11:07:00Z">
        <w:r w:rsidR="006E164C">
          <w:rPr>
            <w:rFonts w:cstheme="minorHAnsi"/>
          </w:rPr>
          <w:t xml:space="preserve">we noticed that </w:t>
        </w:r>
      </w:ins>
      <w:ins w:id="115" w:author="Aroon  Sharma" w:date="2014-06-27T11:05:00Z">
        <w:r w:rsidR="006E164C">
          <w:rPr>
            <w:rFonts w:cstheme="minorHAnsi"/>
          </w:rPr>
          <w:t xml:space="preserve">the Block distribution </w:t>
        </w:r>
      </w:ins>
      <w:ins w:id="116" w:author="Aroon  Sharma" w:date="2014-06-27T11:08:00Z">
        <w:r w:rsidR="006E164C">
          <w:rPr>
            <w:rFonts w:cstheme="minorHAnsi"/>
          </w:rPr>
          <w:t>would</w:t>
        </w:r>
      </w:ins>
      <w:ins w:id="117" w:author="Aroon  Sharma" w:date="2014-06-27T11:07:00Z">
        <w:r w:rsidR="006E164C">
          <w:rPr>
            <w:rFonts w:cstheme="minorHAnsi"/>
          </w:rPr>
          <w:t xml:space="preserve"> still benefit from message aggregation. </w:t>
        </w:r>
      </w:ins>
      <w:ins w:id="118" w:author="Aroon  Sharma" w:date="2014-06-27T11:09:00Z">
        <w:r w:rsidR="006E164C">
          <w:rPr>
            <w:rFonts w:cstheme="minorHAnsi"/>
          </w:rPr>
          <w:t xml:space="preserve">Loop iterations </w:t>
        </w:r>
      </w:ins>
      <w:ins w:id="119" w:author="Aroon  Sharma" w:date="2014-06-27T11:08:00Z">
        <w:r w:rsidR="006E164C">
          <w:rPr>
            <w:rFonts w:cstheme="minorHAnsi"/>
          </w:rPr>
          <w:t xml:space="preserve">near the boundaries of a block are more </w:t>
        </w:r>
      </w:ins>
      <w:ins w:id="120" w:author="Aroon  Sharma" w:date="2014-06-27T11:09:00Z">
        <w:r w:rsidR="006E164C">
          <w:rPr>
            <w:rFonts w:cstheme="minorHAnsi"/>
          </w:rPr>
          <w:t>likely</w:t>
        </w:r>
      </w:ins>
      <w:ins w:id="121" w:author="Aroon  Sharma" w:date="2014-06-27T11:08:00Z">
        <w:r w:rsidR="006E164C">
          <w:rPr>
            <w:rFonts w:cstheme="minorHAnsi"/>
          </w:rPr>
          <w:t xml:space="preserve"> </w:t>
        </w:r>
      </w:ins>
      <w:ins w:id="122" w:author="Aroon  Sharma" w:date="2014-06-27T11:09:00Z">
        <w:r w:rsidR="006E164C">
          <w:rPr>
            <w:rFonts w:cstheme="minorHAnsi"/>
          </w:rPr>
          <w:t xml:space="preserve">to access remote array elements and will encounter the same three </w:t>
        </w:r>
      </w:ins>
      <w:ins w:id="123" w:author="Aroon  Sharma" w:date="2014-06-27T11:10:00Z">
        <w:r w:rsidR="006E164C">
          <w:rPr>
            <w:rFonts w:cstheme="minorHAnsi"/>
          </w:rPr>
          <w:t xml:space="preserve">sources of message overhead described earlier. </w:t>
        </w:r>
      </w:ins>
      <w:ins w:id="124" w:author="Aroon  Sharma" w:date="2014-06-27T11:19:00Z">
        <w:r w:rsidR="001F1CE0">
          <w:rPr>
            <w:rFonts w:cstheme="minorHAnsi"/>
          </w:rPr>
          <w:t xml:space="preserve">Furthermore, </w:t>
        </w:r>
      </w:ins>
      <w:ins w:id="125" w:author="Aroon  Sharma" w:date="2014-06-27T11:20:00Z">
        <w:r w:rsidR="001F1CE0">
          <w:rPr>
            <w:rFonts w:cstheme="minorHAnsi"/>
          </w:rPr>
          <w:t xml:space="preserve">because </w:t>
        </w:r>
      </w:ins>
      <w:ins w:id="126" w:author="Aroon  Sharma" w:date="2014-06-27T11:19:00Z">
        <w:r w:rsidR="001F1CE0">
          <w:rPr>
            <w:rFonts w:cstheme="minorHAnsi"/>
          </w:rPr>
          <w:t>most programs using the Block distribution only incur communication on the block boundaries</w:t>
        </w:r>
      </w:ins>
      <w:ins w:id="127" w:author="Aroon  Sharma" w:date="2014-06-27T11:20:00Z">
        <w:r w:rsidR="001F1CE0">
          <w:rPr>
            <w:rFonts w:cstheme="minorHAnsi"/>
          </w:rPr>
          <w:t xml:space="preserve">, programs that use Block will in general have better communication </w:t>
        </w:r>
      </w:ins>
      <w:ins w:id="128" w:author="Aroon  Sharma" w:date="2014-06-27T11:21:00Z">
        <w:r w:rsidR="001F1CE0">
          <w:rPr>
            <w:rFonts w:cstheme="minorHAnsi"/>
          </w:rPr>
          <w:t>performance</w:t>
        </w:r>
      </w:ins>
      <w:ins w:id="129" w:author="Aroon  Sharma" w:date="2014-06-27T11:20:00Z">
        <w:r w:rsidR="001F1CE0">
          <w:rPr>
            <w:rFonts w:cstheme="minorHAnsi"/>
          </w:rPr>
          <w:t xml:space="preserve"> </w:t>
        </w:r>
      </w:ins>
      <w:ins w:id="130" w:author="Aroon  Sharma" w:date="2014-06-27T11:21:00Z">
        <w:r w:rsidR="001F1CE0">
          <w:rPr>
            <w:rFonts w:cstheme="minorHAnsi"/>
          </w:rPr>
          <w:t xml:space="preserve">that programs using Cyclic or Block Cyclic. Therefore, if we can apply message aggregation to the Block distribution, we will have created a distribution that outperforms all three existing distributions in Chapel. </w:t>
        </w:r>
      </w:ins>
    </w:p>
    <w:p w14:paraId="0999B66E" w14:textId="77777777" w:rsidR="006E164C" w:rsidRDefault="006E164C" w:rsidP="0052700F">
      <w:pPr>
        <w:autoSpaceDE w:val="0"/>
        <w:autoSpaceDN w:val="0"/>
        <w:adjustRightInd w:val="0"/>
        <w:spacing w:after="0" w:line="240" w:lineRule="auto"/>
        <w:jc w:val="both"/>
        <w:rPr>
          <w:ins w:id="131" w:author="Aroon  Sharma" w:date="2014-06-27T11:13:00Z"/>
          <w:rFonts w:cstheme="minorHAnsi"/>
        </w:rPr>
      </w:pPr>
    </w:p>
    <w:p w14:paraId="7EBB7FD2" w14:textId="7442F31E" w:rsidR="0052700F" w:rsidRDefault="006E164C" w:rsidP="0052700F">
      <w:pPr>
        <w:autoSpaceDE w:val="0"/>
        <w:autoSpaceDN w:val="0"/>
        <w:adjustRightInd w:val="0"/>
        <w:spacing w:after="0" w:line="240" w:lineRule="auto"/>
        <w:jc w:val="both"/>
        <w:rPr>
          <w:ins w:id="132" w:author="Aroon  Sharma" w:date="2014-06-27T10:59:00Z"/>
          <w:rFonts w:cstheme="minorHAnsi"/>
        </w:rPr>
      </w:pPr>
      <w:ins w:id="133" w:author="Aroon  Sharma" w:date="2014-06-27T11:07:00Z">
        <w:r>
          <w:rPr>
            <w:rFonts w:cstheme="minorHAnsi"/>
          </w:rPr>
          <w:t xml:space="preserve">We have started to develop the new theory </w:t>
        </w:r>
      </w:ins>
      <w:ins w:id="134" w:author="Aroon  Sharma" w:date="2014-06-27T11:10:00Z">
        <w:r>
          <w:rPr>
            <w:rFonts w:cstheme="minorHAnsi"/>
          </w:rPr>
          <w:t>that performs message aggregation in Chapel</w:t>
        </w:r>
      </w:ins>
      <w:ins w:id="135" w:author="Aroon  Sharma" w:date="2014-06-27T11:11:00Z">
        <w:r>
          <w:rPr>
            <w:rFonts w:cstheme="minorHAnsi"/>
          </w:rPr>
          <w:t>’s Block distribution. This theory involves determining the set of remote data elements accessed by each block over the entire loop and then bringing these elements into the block</w:t>
        </w:r>
      </w:ins>
      <w:ins w:id="136" w:author="Aroon  Sharma" w:date="2014-06-27T11:13:00Z">
        <w:r>
          <w:rPr>
            <w:rFonts w:cstheme="minorHAnsi"/>
          </w:rPr>
          <w:t xml:space="preserve">’s locale in one message. This theory is still in </w:t>
        </w:r>
      </w:ins>
      <w:ins w:id="137" w:author="Aroon  Sharma" w:date="2014-06-27T11:14:00Z">
        <w:r>
          <w:rPr>
            <w:rFonts w:cstheme="minorHAnsi"/>
          </w:rPr>
          <w:t>development</w:t>
        </w:r>
      </w:ins>
      <w:ins w:id="138" w:author="Aroon  Sharma" w:date="2014-06-27T11:15:00Z">
        <w:r w:rsidR="001F1CE0">
          <w:rPr>
            <w:rFonts w:cstheme="minorHAnsi"/>
          </w:rPr>
          <w:t xml:space="preserve"> and significantly different than modulo unrolling</w:t>
        </w:r>
      </w:ins>
      <w:ins w:id="139" w:author="Aroon  Sharma" w:date="2014-06-27T11:13:00Z">
        <w:r>
          <w:rPr>
            <w:rFonts w:cstheme="minorHAnsi"/>
          </w:rPr>
          <w:t>,</w:t>
        </w:r>
      </w:ins>
      <w:ins w:id="140" w:author="Aroon  Sharma" w:date="2014-06-27T11:14:00Z">
        <w:r>
          <w:rPr>
            <w:rFonts w:cstheme="minorHAnsi"/>
          </w:rPr>
          <w:t xml:space="preserve"> but this quarter Josh has </w:t>
        </w:r>
      </w:ins>
      <w:ins w:id="141" w:author="Aroon  Sharma" w:date="2014-06-27T11:17:00Z">
        <w:r w:rsidR="001F1CE0">
          <w:rPr>
            <w:rFonts w:cstheme="minorHAnsi"/>
          </w:rPr>
          <w:t>progressed in applying</w:t>
        </w:r>
      </w:ins>
      <w:ins w:id="142" w:author="Aroon  Sharma" w:date="2014-06-27T11:14:00Z">
        <w:r>
          <w:rPr>
            <w:rFonts w:cstheme="minorHAnsi"/>
          </w:rPr>
          <w:t xml:space="preserve"> a version of the theory performing message aggregation by h</w:t>
        </w:r>
        <w:r w:rsidR="001F1CE0">
          <w:rPr>
            <w:rFonts w:cstheme="minorHAnsi"/>
          </w:rPr>
          <w:t xml:space="preserve">and to the Jacobi-2D benchmark. </w:t>
        </w:r>
      </w:ins>
      <w:ins w:id="143" w:author="Aroon  Sharma" w:date="2014-06-27T11:17:00Z">
        <w:r w:rsidR="001F1CE0">
          <w:rPr>
            <w:rFonts w:cstheme="minorHAnsi"/>
          </w:rPr>
          <w:t xml:space="preserve">It is our goal to see improvements in communication performance for this benchmark when using the Block distribution. </w:t>
        </w:r>
      </w:ins>
    </w:p>
    <w:p w14:paraId="65A309BA" w14:textId="77777777" w:rsidR="00622A15" w:rsidRDefault="00622A15" w:rsidP="0052700F">
      <w:pPr>
        <w:autoSpaceDE w:val="0"/>
        <w:autoSpaceDN w:val="0"/>
        <w:adjustRightInd w:val="0"/>
        <w:spacing w:after="0" w:line="240" w:lineRule="auto"/>
        <w:jc w:val="both"/>
        <w:rPr>
          <w:rFonts w:cstheme="minorHAnsi"/>
        </w:rPr>
      </w:pPr>
    </w:p>
    <w:p w14:paraId="7A238C94" w14:textId="777F5105" w:rsidR="0052700F" w:rsidDel="00D923E4" w:rsidRDefault="0052700F" w:rsidP="0052700F">
      <w:pPr>
        <w:autoSpaceDE w:val="0"/>
        <w:autoSpaceDN w:val="0"/>
        <w:adjustRightInd w:val="0"/>
        <w:spacing w:after="0" w:line="240" w:lineRule="auto"/>
        <w:jc w:val="both"/>
        <w:rPr>
          <w:del w:id="144" w:author="Aroon  Sharma" w:date="2013-12-26T15:03:00Z"/>
          <w:rFonts w:cstheme="minorHAnsi"/>
        </w:rPr>
      </w:pPr>
      <w:del w:id="145" w:author="Aroon  Sharma" w:date="2013-12-26T15:03:00Z">
        <w:r w:rsidDel="00D923E4">
          <w:rPr>
            <w:rFonts w:cstheme="minorHAnsi"/>
          </w:rPr>
          <w:delText>Aroon is currently working on refining Darren’s optimized cyclic and block-cyclic distributions. To reduce message count further, Aroon is adding additional checks to the Chapel compiler in order to determine whether zippered iteration variables are read from or written to during each loop iteration. The intuition behind this optimization is that if a variable is not read, there is no need to send a message retrieving nonlocal data. If a variable is not written to, there is no need to send a message updating nonlocal data.</w:delText>
        </w:r>
        <w:r w:rsidR="00A166BF" w:rsidDel="00D923E4">
          <w:rPr>
            <w:rFonts w:cstheme="minorHAnsi"/>
          </w:rPr>
          <w:delText xml:space="preserve"> Therefore, for each zippered iteration loop variable, the Chapel compiler must set two flags: one if the variable is read from during the loop iteration and one if the variable is written to during the loop iteration. This read and write information must be communicated back to the optimized iterators in order for them to decide whether a message should be sent or not. </w:delText>
        </w:r>
      </w:del>
    </w:p>
    <w:p w14:paraId="40D4FC2E" w14:textId="6A543748" w:rsidR="0052700F" w:rsidDel="00D923E4" w:rsidRDefault="0052700F" w:rsidP="0052700F">
      <w:pPr>
        <w:autoSpaceDE w:val="0"/>
        <w:autoSpaceDN w:val="0"/>
        <w:adjustRightInd w:val="0"/>
        <w:spacing w:after="0" w:line="240" w:lineRule="auto"/>
        <w:jc w:val="both"/>
        <w:rPr>
          <w:del w:id="146" w:author="Aroon  Sharma" w:date="2013-12-26T15:03:00Z"/>
          <w:rFonts w:cstheme="minorHAnsi"/>
        </w:rPr>
      </w:pPr>
    </w:p>
    <w:p w14:paraId="45DB58A3" w14:textId="0AF0A169" w:rsidR="0052700F" w:rsidDel="00D923E4" w:rsidRDefault="0052700F" w:rsidP="0052700F">
      <w:pPr>
        <w:autoSpaceDE w:val="0"/>
        <w:autoSpaceDN w:val="0"/>
        <w:adjustRightInd w:val="0"/>
        <w:spacing w:after="0" w:line="240" w:lineRule="auto"/>
        <w:jc w:val="both"/>
        <w:rPr>
          <w:del w:id="147" w:author="Aroon  Sharma" w:date="2013-12-26T15:03:00Z"/>
          <w:rFonts w:cstheme="minorHAnsi"/>
        </w:rPr>
      </w:pPr>
      <w:del w:id="148" w:author="Aroon  Sharma" w:date="2013-12-26T15:03:00Z">
        <w:r w:rsidDel="00D923E4">
          <w:rPr>
            <w:rFonts w:cstheme="minorHAnsi"/>
          </w:rPr>
          <w:delText xml:space="preserve">Aroon is also working on figuring out how Darren’s optimized distributions can be used more frequently in message passing code. One way to do this is to recognize that any parallel </w:delText>
        </w:r>
        <w:r w:rsidRPr="00191C57" w:rsidDel="00D923E4">
          <w:rPr>
            <w:rFonts w:cstheme="minorHAnsi"/>
            <w:i/>
          </w:rPr>
          <w:delText>forall</w:delText>
        </w:r>
        <w:r w:rsidDel="00D923E4">
          <w:rPr>
            <w:rFonts w:cstheme="minorHAnsi"/>
            <w:i/>
          </w:rPr>
          <w:delText xml:space="preserve"> </w:delText>
        </w:r>
        <w:r w:rsidDel="00D923E4">
          <w:rPr>
            <w:rFonts w:cstheme="minorHAnsi"/>
          </w:rPr>
          <w:delText>loop in Chapel that uses affine array accesses can be converted to an equivalent zippered iteration loop. Therefore, modulo unrolling provided by Darren’s optimized distributions can be applied to loops written in a non-zippered iteration style. Aroon is exploring ways for the compiler to recognize loops written in a non-zippered iteration style and convert them to zippered iteration</w:delText>
        </w:r>
        <w:r w:rsidR="00A166BF" w:rsidDel="00D923E4">
          <w:rPr>
            <w:rFonts w:cstheme="minorHAnsi"/>
          </w:rPr>
          <w:delText xml:space="preserve"> during compilation</w:delText>
        </w:r>
        <w:r w:rsidDel="00D923E4">
          <w:rPr>
            <w:rFonts w:cstheme="minorHAnsi"/>
          </w:rPr>
          <w:delText xml:space="preserve"> so modulo unrolling can also be applied to these loops. </w:delText>
        </w:r>
        <w:r w:rsidR="00A166BF" w:rsidDel="00D923E4">
          <w:rPr>
            <w:rFonts w:cstheme="minorHAnsi"/>
          </w:rPr>
          <w:delText>To do this, Aroon is working on a compiler pass that transforms non-zippered</w:delText>
        </w:r>
        <w:r w:rsidR="0072026F" w:rsidDel="00D923E4">
          <w:rPr>
            <w:rFonts w:cstheme="minorHAnsi"/>
          </w:rPr>
          <w:delText xml:space="preserve"> intermediate representation (IR) to zippered IR. This way, a user would be able to write a loop in source code in either style but still take advantage of the modulo unrolling optimization. </w:delText>
        </w:r>
      </w:del>
    </w:p>
    <w:p w14:paraId="0AE43C96" w14:textId="4C6CE3A1" w:rsidR="0052700F" w:rsidDel="00D923E4" w:rsidRDefault="0052700F" w:rsidP="0052700F">
      <w:pPr>
        <w:autoSpaceDE w:val="0"/>
        <w:autoSpaceDN w:val="0"/>
        <w:adjustRightInd w:val="0"/>
        <w:spacing w:after="0" w:line="240" w:lineRule="auto"/>
        <w:jc w:val="both"/>
        <w:rPr>
          <w:del w:id="149" w:author="Aroon  Sharma" w:date="2013-12-26T15:03:00Z"/>
          <w:rFonts w:cstheme="minorHAnsi"/>
        </w:rPr>
      </w:pPr>
    </w:p>
    <w:p w14:paraId="70F4F206" w14:textId="65D96D43" w:rsidR="0052700F" w:rsidDel="00D923E4" w:rsidRDefault="0052700F" w:rsidP="0052700F">
      <w:pPr>
        <w:autoSpaceDE w:val="0"/>
        <w:autoSpaceDN w:val="0"/>
        <w:adjustRightInd w:val="0"/>
        <w:spacing w:after="0" w:line="240" w:lineRule="auto"/>
        <w:jc w:val="both"/>
        <w:rPr>
          <w:del w:id="150" w:author="Aroon  Sharma" w:date="2013-12-26T15:04:00Z"/>
          <w:rFonts w:cstheme="minorHAnsi"/>
        </w:rPr>
      </w:pPr>
      <w:del w:id="151" w:author="Aroon  Sharma" w:date="2013-12-26T15:03:00Z">
        <w:r w:rsidDel="00D923E4">
          <w:rPr>
            <w:rFonts w:cstheme="minorHAnsi"/>
          </w:rPr>
          <w:delText xml:space="preserve">Additional tasks that need to be addressed regarding modulo unrolling being used in Chapel are to extend the optimized block-cyclic distribution to handle multi-dimensional </w:delText>
        </w:r>
        <w:r w:rsidR="0072026F" w:rsidDel="00D923E4">
          <w:rPr>
            <w:rFonts w:cstheme="minorHAnsi"/>
          </w:rPr>
          <w:delText>arrays</w:delText>
        </w:r>
        <w:r w:rsidDel="00D923E4">
          <w:rPr>
            <w:rFonts w:cstheme="minorHAnsi"/>
          </w:rPr>
          <w:delText xml:space="preserve">. </w:delText>
        </w:r>
        <w:r w:rsidR="0072026F" w:rsidDel="00D923E4">
          <w:rPr>
            <w:rFonts w:cstheme="minorHAnsi"/>
          </w:rPr>
          <w:delText xml:space="preserve">The optimized block-cyclic distribution is confirmed to speed up one-dimensional cases, but has not been shown in higher dimensions. </w:delText>
        </w:r>
        <w:r w:rsidDel="00D923E4">
          <w:rPr>
            <w:rFonts w:cstheme="minorHAnsi"/>
          </w:rPr>
          <w:delText xml:space="preserve">Also, both cyclic and block-cyclic distributions should be modified to perform strip mining, a technique where messages are split into smaller chunks and sent </w:delText>
        </w:r>
        <w:r w:rsidR="000F6469" w:rsidDel="00D923E4">
          <w:rPr>
            <w:rFonts w:cstheme="minorHAnsi"/>
          </w:rPr>
          <w:delText>so that the loop can process data and send messages for new data in parallel, thereby further improving performance and reducing pressure on local</w:delText>
        </w:r>
      </w:del>
      <w:del w:id="152" w:author="Aroon  Sharma" w:date="2013-12-26T13:59:00Z">
        <w:r w:rsidR="000F6469" w:rsidDel="0033053D">
          <w:rPr>
            <w:rFonts w:cstheme="minorHAnsi"/>
          </w:rPr>
          <w:delText>e</w:delText>
        </w:r>
      </w:del>
      <w:del w:id="153" w:author="Aroon  Sharma" w:date="2013-12-26T15:03:00Z">
        <w:r w:rsidR="000F6469" w:rsidDel="00D923E4">
          <w:rPr>
            <w:rFonts w:cstheme="minorHAnsi"/>
          </w:rPr>
          <w:delText xml:space="preserve"> memory.</w:delText>
        </w:r>
      </w:del>
      <w:del w:id="154" w:author="Aroon  Sharma" w:date="2013-12-26T15:04:00Z">
        <w:r w:rsidR="000F6469" w:rsidDel="00D923E4">
          <w:rPr>
            <w:rFonts w:cstheme="minorHAnsi"/>
          </w:rPr>
          <w:delText xml:space="preserve"> </w:delText>
        </w:r>
      </w:del>
    </w:p>
    <w:p w14:paraId="54D3C87F" w14:textId="77777777" w:rsidR="00BE5468" w:rsidRPr="00333F4B" w:rsidDel="00D923E4" w:rsidRDefault="00BE5468" w:rsidP="0052700F">
      <w:pPr>
        <w:autoSpaceDE w:val="0"/>
        <w:autoSpaceDN w:val="0"/>
        <w:adjustRightInd w:val="0"/>
        <w:spacing w:after="0" w:line="240" w:lineRule="auto"/>
        <w:jc w:val="both"/>
        <w:rPr>
          <w:del w:id="155" w:author="Aroon  Sharma" w:date="2013-12-26T15:04:00Z"/>
          <w:rFonts w:cstheme="minorHAnsi"/>
        </w:rPr>
      </w:pPr>
    </w:p>
    <w:p w14:paraId="380EA807" w14:textId="2B9D9AD9" w:rsidR="0011552D" w:rsidRDefault="0011552D" w:rsidP="005A226A">
      <w:pPr>
        <w:autoSpaceDE w:val="0"/>
        <w:autoSpaceDN w:val="0"/>
        <w:adjustRightInd w:val="0"/>
        <w:spacing w:after="0" w:line="240" w:lineRule="auto"/>
        <w:jc w:val="both"/>
        <w:rPr>
          <w:ins w:id="156" w:author="Aroon  Sharma" w:date="2013-12-26T13:53:00Z"/>
          <w:rFonts w:cstheme="minorHAnsi"/>
        </w:rPr>
      </w:pPr>
      <w:r>
        <w:rPr>
          <w:rFonts w:cstheme="minorHAnsi"/>
        </w:rPr>
        <w:t xml:space="preserve">We have reached an agreement with Mr. Ferguson </w:t>
      </w:r>
      <w:ins w:id="157" w:author="Aroon  Sharma" w:date="2013-12-26T15:00:00Z">
        <w:r w:rsidR="0048095D">
          <w:rPr>
            <w:rFonts w:cstheme="minorHAnsi"/>
          </w:rPr>
          <w:t>where</w:t>
        </w:r>
      </w:ins>
      <w:del w:id="158" w:author="Aroon  Sharma" w:date="2013-12-26T15:00:00Z">
        <w:r w:rsidDel="0048095D">
          <w:rPr>
            <w:rFonts w:cstheme="minorHAnsi"/>
          </w:rPr>
          <w:delText>by</w:delText>
        </w:r>
      </w:del>
      <w:r>
        <w:rPr>
          <w:rFonts w:cstheme="minorHAnsi"/>
        </w:rPr>
        <w:t xml:space="preserve"> </w:t>
      </w:r>
      <w:ins w:id="159" w:author="Aroon  Sharma" w:date="2013-12-26T14:54:00Z">
        <w:r w:rsidR="00575E42">
          <w:rPr>
            <w:rFonts w:cstheme="minorHAnsi"/>
          </w:rPr>
          <w:t xml:space="preserve">Aroon </w:t>
        </w:r>
      </w:ins>
      <w:del w:id="160" w:author="Aroon  Sharma" w:date="2013-12-26T14:54:00Z">
        <w:r w:rsidDel="00575E42">
          <w:rPr>
            <w:rFonts w:cstheme="minorHAnsi"/>
          </w:rPr>
          <w:delText>which Darren</w:delText>
        </w:r>
        <w:r w:rsidR="0052700F" w:rsidDel="00575E42">
          <w:rPr>
            <w:rFonts w:cstheme="minorHAnsi"/>
          </w:rPr>
          <w:delText xml:space="preserve"> (and now Aroon)</w:delText>
        </w:r>
        <w:r w:rsidDel="00575E42">
          <w:rPr>
            <w:rFonts w:cstheme="minorHAnsi"/>
          </w:rPr>
          <w:delText xml:space="preserve"> </w:delText>
        </w:r>
      </w:del>
      <w:r>
        <w:rPr>
          <w:rFonts w:cstheme="minorHAnsi"/>
        </w:rPr>
        <w:t xml:space="preserve">works at LTS one day a week, thereby allowing him to get guidance from Mr. Ferguson promptly on coding matters in the Chapel. </w:t>
      </w:r>
      <w:ins w:id="161" w:author="Aroon  Sharma" w:date="2013-12-26T14:59:00Z">
        <w:r w:rsidR="0048095D">
          <w:rPr>
            <w:rFonts w:cstheme="minorHAnsi"/>
          </w:rPr>
          <w:t xml:space="preserve">Mr. Ferguson provides feedback and direction to Aroon </w:t>
        </w:r>
      </w:ins>
      <w:ins w:id="162" w:author="Aroon  Sharma" w:date="2013-12-26T15:00:00Z">
        <w:r w:rsidR="00D923E4">
          <w:rPr>
            <w:rFonts w:cstheme="minorHAnsi"/>
          </w:rPr>
          <w:t xml:space="preserve">and both are working to have this work be a part of </w:t>
        </w:r>
        <w:r w:rsidR="00D923E4">
          <w:rPr>
            <w:rFonts w:cstheme="minorHAnsi"/>
          </w:rPr>
          <w:lastRenderedPageBreak/>
          <w:t>a future release of the Chapel compi</w:t>
        </w:r>
      </w:ins>
      <w:ins w:id="163" w:author="Aroon  Sharma" w:date="2013-12-26T15:19:00Z">
        <w:r w:rsidR="00B76AF5">
          <w:rPr>
            <w:rFonts w:cstheme="minorHAnsi"/>
          </w:rPr>
          <w:t>l</w:t>
        </w:r>
      </w:ins>
      <w:ins w:id="164" w:author="Aroon  Sharma" w:date="2013-12-26T15:00:00Z">
        <w:r w:rsidR="00D923E4">
          <w:rPr>
            <w:rFonts w:cstheme="minorHAnsi"/>
          </w:rPr>
          <w:t xml:space="preserve">er. </w:t>
        </w:r>
      </w:ins>
      <w:r>
        <w:rPr>
          <w:rFonts w:cstheme="minorHAnsi"/>
        </w:rPr>
        <w:t xml:space="preserve">In addition, both </w:t>
      </w:r>
      <w:r w:rsidR="0052700F">
        <w:rPr>
          <w:rFonts w:cstheme="minorHAnsi"/>
        </w:rPr>
        <w:t xml:space="preserve">Aroon </w:t>
      </w:r>
      <w:r>
        <w:rPr>
          <w:rFonts w:cstheme="minorHAnsi"/>
        </w:rPr>
        <w:t xml:space="preserve">and PI Barua meet with Mr. Ferguson every two weeks at LTS to discuss overall strategy and provide status updates. </w:t>
      </w:r>
      <w:ins w:id="165" w:author="Aroon  Sharma" w:date="2013-12-26T14:55:00Z">
        <w:r w:rsidR="00575E42">
          <w:rPr>
            <w:rFonts w:cstheme="minorHAnsi"/>
          </w:rPr>
          <w:t>Aroon and Josh meet together once a week so Josh can get assistance on his benchmark im</w:t>
        </w:r>
      </w:ins>
      <w:ins w:id="166" w:author="Aroon  Sharma" w:date="2013-12-26T14:57:00Z">
        <w:r w:rsidR="00575E42">
          <w:rPr>
            <w:rFonts w:cstheme="minorHAnsi"/>
          </w:rPr>
          <w:t xml:space="preserve">plementation and better understand the Chapel programming language. </w:t>
        </w:r>
      </w:ins>
      <w:r w:rsidR="0017737F">
        <w:rPr>
          <w:rFonts w:cstheme="minorHAnsi"/>
        </w:rPr>
        <w:t xml:space="preserve">In addition, </w:t>
      </w:r>
      <w:r w:rsidR="0052700F">
        <w:rPr>
          <w:rFonts w:cstheme="minorHAnsi"/>
        </w:rPr>
        <w:t>Aroon</w:t>
      </w:r>
      <w:ins w:id="167" w:author="Aroon  Sharma" w:date="2013-12-26T14:57:00Z">
        <w:r w:rsidR="00575E42">
          <w:rPr>
            <w:rFonts w:cstheme="minorHAnsi"/>
          </w:rPr>
          <w:t>, Josh,</w:t>
        </w:r>
      </w:ins>
      <w:r>
        <w:rPr>
          <w:rFonts w:cstheme="minorHAnsi"/>
        </w:rPr>
        <w:t xml:space="preserve"> and PI Barua meet </w:t>
      </w:r>
      <w:ins w:id="168" w:author="Aroon  Sharma" w:date="2013-12-26T14:58:00Z">
        <w:r w:rsidR="00575E42">
          <w:rPr>
            <w:rFonts w:cstheme="minorHAnsi"/>
          </w:rPr>
          <w:t xml:space="preserve">together once a </w:t>
        </w:r>
      </w:ins>
      <w:del w:id="169" w:author="Aroon  Sharma" w:date="2013-12-26T14:57:00Z">
        <w:r w:rsidDel="00575E42">
          <w:rPr>
            <w:rFonts w:cstheme="minorHAnsi"/>
          </w:rPr>
          <w:delText xml:space="preserve">every </w:delText>
        </w:r>
      </w:del>
      <w:r>
        <w:rPr>
          <w:rFonts w:cstheme="minorHAnsi"/>
        </w:rPr>
        <w:t xml:space="preserve">week to discuss the </w:t>
      </w:r>
      <w:ins w:id="170" w:author="Aroon  Sharma" w:date="2013-12-26T14:58:00Z">
        <w:r w:rsidR="00575E42">
          <w:rPr>
            <w:rFonts w:cstheme="minorHAnsi"/>
          </w:rPr>
          <w:t xml:space="preserve">progress on the </w:t>
        </w:r>
      </w:ins>
      <w:r>
        <w:rPr>
          <w:rFonts w:cstheme="minorHAnsi"/>
        </w:rPr>
        <w:t xml:space="preserve">project.  </w:t>
      </w:r>
    </w:p>
    <w:p w14:paraId="642A08DD" w14:textId="77777777" w:rsidR="00575E42" w:rsidRDefault="00575E42" w:rsidP="005A226A">
      <w:pPr>
        <w:autoSpaceDE w:val="0"/>
        <w:autoSpaceDN w:val="0"/>
        <w:adjustRightInd w:val="0"/>
        <w:spacing w:after="0" w:line="240" w:lineRule="auto"/>
        <w:jc w:val="both"/>
        <w:rPr>
          <w:ins w:id="171" w:author="Aroon  Sharma" w:date="2013-12-26T15:03:00Z"/>
          <w:rFonts w:cstheme="minorHAnsi"/>
        </w:rPr>
      </w:pPr>
    </w:p>
    <w:p w14:paraId="3BA2EA77" w14:textId="1382F70B" w:rsidR="00575E42" w:rsidRDefault="00D923E4" w:rsidP="005A226A">
      <w:pPr>
        <w:autoSpaceDE w:val="0"/>
        <w:autoSpaceDN w:val="0"/>
        <w:adjustRightInd w:val="0"/>
        <w:spacing w:after="0" w:line="240" w:lineRule="auto"/>
        <w:jc w:val="both"/>
        <w:rPr>
          <w:rFonts w:cstheme="minorHAnsi"/>
        </w:rPr>
      </w:pPr>
      <w:ins w:id="172" w:author="Aroon  Sharma" w:date="2013-12-26T15:03:00Z">
        <w:r w:rsidRPr="00D923E4">
          <w:rPr>
            <w:rFonts w:cstheme="minorHAnsi"/>
            <w:b/>
            <w:rPrChange w:id="173" w:author="Aroon  Sharma" w:date="2013-12-26T15:04:00Z">
              <w:rPr>
                <w:rFonts w:cstheme="minorHAnsi"/>
              </w:rPr>
            </w:rPrChange>
          </w:rPr>
          <w:t>Future Work</w:t>
        </w:r>
        <w:r>
          <w:rPr>
            <w:rFonts w:cstheme="minorHAnsi"/>
          </w:rPr>
          <w:t xml:space="preserve"> </w:t>
        </w:r>
      </w:ins>
      <w:ins w:id="174" w:author="Aroon  Sharma" w:date="2014-06-27T11:25:00Z">
        <w:r w:rsidR="00862DC3">
          <w:rPr>
            <w:rFonts w:cstheme="minorHAnsi"/>
          </w:rPr>
          <w:t xml:space="preserve">Additional improvements in communication performance within the Cyclic and Block Cyclic distributions can be achieved through the use of a non-blocking communication scheme that performs aggregation. Currently, modulo unrolling performs aggregation using a blocking communication scheme. </w:t>
        </w:r>
      </w:ins>
      <w:ins w:id="175" w:author="Aroon  Sharma" w:date="2014-06-27T11:30:00Z">
        <w:r w:rsidR="00862DC3">
          <w:rPr>
            <w:rFonts w:cstheme="minorHAnsi"/>
          </w:rPr>
          <w:t>This</w:t>
        </w:r>
      </w:ins>
      <w:ins w:id="176" w:author="Aroon  Sharma" w:date="2014-06-27T11:32:00Z">
        <w:r w:rsidR="00862DC3">
          <w:rPr>
            <w:rFonts w:cstheme="minorHAnsi"/>
          </w:rPr>
          <w:t xml:space="preserve"> means that during aggregation and communication, computation stops. If we were able to pipeline communication and computation, we would overlap both tasks and possibly get better performance. </w:t>
        </w:r>
      </w:ins>
      <w:ins w:id="177" w:author="Aroon  Sharma" w:date="2014-06-27T11:35:00Z">
        <w:r w:rsidR="00862DC3">
          <w:rPr>
            <w:rFonts w:cstheme="minorHAnsi"/>
          </w:rPr>
          <w:t>To do this, we would need to use a non</w:t>
        </w:r>
        <w:r w:rsidR="00AD7CB9">
          <w:rPr>
            <w:rFonts w:cstheme="minorHAnsi"/>
          </w:rPr>
          <w:t xml:space="preserve">-blocking communication scheme, which is possible within Chapel but has not yet been explored in this project. We would like to modify our optimized distributions to use a non-blocking communication scheme and test the performance improvements. </w:t>
        </w:r>
      </w:ins>
    </w:p>
    <w:p w14:paraId="2550DCED" w14:textId="77777777" w:rsidR="002F2E1E" w:rsidRDefault="002F2E1E" w:rsidP="00152241">
      <w:pPr>
        <w:autoSpaceDE w:val="0"/>
        <w:autoSpaceDN w:val="0"/>
        <w:adjustRightInd w:val="0"/>
        <w:spacing w:after="0" w:line="240" w:lineRule="auto"/>
        <w:jc w:val="both"/>
        <w:rPr>
          <w:rFonts w:cstheme="minorHAnsi"/>
        </w:rPr>
      </w:pPr>
    </w:p>
    <w:p w14:paraId="2A383568" w14:textId="77777777" w:rsidR="00291F73" w:rsidRPr="00557DF0" w:rsidRDefault="00557DF0" w:rsidP="00152241">
      <w:pPr>
        <w:autoSpaceDE w:val="0"/>
        <w:autoSpaceDN w:val="0"/>
        <w:adjustRightInd w:val="0"/>
        <w:spacing w:after="0" w:line="240" w:lineRule="auto"/>
        <w:jc w:val="both"/>
        <w:rPr>
          <w:rFonts w:cstheme="minorHAnsi"/>
          <w:b/>
        </w:rPr>
      </w:pPr>
      <w:r w:rsidRPr="00557DF0">
        <w:rPr>
          <w:rFonts w:cstheme="minorHAnsi"/>
          <w:b/>
        </w:rPr>
        <w:t>References:</w:t>
      </w:r>
    </w:p>
    <w:p w14:paraId="4965B14B" w14:textId="77777777" w:rsidR="00557DF0" w:rsidRDefault="00557DF0" w:rsidP="00152241">
      <w:pPr>
        <w:autoSpaceDE w:val="0"/>
        <w:autoSpaceDN w:val="0"/>
        <w:adjustRightInd w:val="0"/>
        <w:spacing w:after="0" w:line="240" w:lineRule="auto"/>
        <w:jc w:val="both"/>
        <w:rPr>
          <w:rFonts w:cstheme="minorHAnsi"/>
        </w:rPr>
      </w:pPr>
    </w:p>
    <w:p w14:paraId="5D4F7445" w14:textId="77777777" w:rsidR="00BF531D" w:rsidRDefault="00C15AF2" w:rsidP="00BF531D">
      <w:pPr>
        <w:autoSpaceDE w:val="0"/>
        <w:autoSpaceDN w:val="0"/>
        <w:adjustRightInd w:val="0"/>
        <w:spacing w:after="0" w:line="240" w:lineRule="auto"/>
        <w:jc w:val="both"/>
        <w:rPr>
          <w:rFonts w:cstheme="minorHAnsi"/>
        </w:rPr>
      </w:pPr>
      <w:r>
        <w:rPr>
          <w:rFonts w:cstheme="minorHAnsi"/>
        </w:rPr>
        <w:t xml:space="preserve">[1] </w:t>
      </w:r>
      <w:r w:rsidR="00BF531D" w:rsidRPr="00BF531D">
        <w:rPr>
          <w:rFonts w:cstheme="minorHAnsi"/>
        </w:rPr>
        <w:t xml:space="preserve">Barua, Rajeev, Walter Lee, Saman Amarasinghe, and Anant Agarwal. </w:t>
      </w:r>
      <w:r w:rsidR="00BF531D" w:rsidRPr="00557DF0">
        <w:rPr>
          <w:rFonts w:cstheme="minorHAnsi"/>
          <w:i/>
        </w:rPr>
        <w:t>"Maps: a compiler-managed memory system for raw machines."</w:t>
      </w:r>
      <w:r w:rsidR="00BF531D" w:rsidRPr="00BF531D">
        <w:rPr>
          <w:rFonts w:cstheme="minorHAnsi"/>
        </w:rPr>
        <w:t xml:space="preserve"> ACM Proceedings of the 26th annual international symposium on C</w:t>
      </w:r>
      <w:r w:rsidR="00557DF0">
        <w:rPr>
          <w:rFonts w:cstheme="minorHAnsi"/>
        </w:rPr>
        <w:t xml:space="preserve">omputer architecture (ISCA '99). </w:t>
      </w:r>
      <w:r w:rsidR="00BF531D" w:rsidRPr="00BF531D">
        <w:rPr>
          <w:rFonts w:cstheme="minorHAnsi"/>
        </w:rPr>
        <w:t>Volume 27 Issue 2, May 1999</w:t>
      </w:r>
      <w:r w:rsidR="00BF531D">
        <w:rPr>
          <w:rFonts w:cstheme="minorHAnsi"/>
        </w:rPr>
        <w:t xml:space="preserve">. </w:t>
      </w:r>
      <w:r w:rsidR="00BF531D" w:rsidRPr="00BF531D">
        <w:rPr>
          <w:rFonts w:cstheme="minorHAnsi"/>
        </w:rPr>
        <w:t>Pages 4-15</w:t>
      </w:r>
      <w:r w:rsidR="00BF531D">
        <w:rPr>
          <w:rFonts w:cstheme="minorHAnsi"/>
        </w:rPr>
        <w:t>.</w:t>
      </w:r>
    </w:p>
    <w:p w14:paraId="4C2C55BB" w14:textId="77777777" w:rsidR="00291F73" w:rsidRDefault="00291F73" w:rsidP="00152241">
      <w:pPr>
        <w:autoSpaceDE w:val="0"/>
        <w:autoSpaceDN w:val="0"/>
        <w:adjustRightInd w:val="0"/>
        <w:spacing w:after="0" w:line="240" w:lineRule="auto"/>
        <w:jc w:val="both"/>
        <w:rPr>
          <w:rFonts w:cstheme="minorHAnsi"/>
        </w:rPr>
      </w:pPr>
    </w:p>
    <w:p w14:paraId="5BE1B887" w14:textId="77777777" w:rsidR="004A437A" w:rsidRDefault="004A437A" w:rsidP="00152241">
      <w:pPr>
        <w:autoSpaceDE w:val="0"/>
        <w:autoSpaceDN w:val="0"/>
        <w:adjustRightInd w:val="0"/>
        <w:spacing w:after="0" w:line="240" w:lineRule="auto"/>
        <w:jc w:val="both"/>
        <w:rPr>
          <w:rFonts w:cstheme="minorHAnsi"/>
        </w:rPr>
      </w:pPr>
      <w:r>
        <w:rPr>
          <w:rFonts w:cstheme="minorHAnsi"/>
        </w:rPr>
        <w:t xml:space="preserve">[2] </w:t>
      </w:r>
      <w:r w:rsidRPr="004A437A">
        <w:rPr>
          <w:rFonts w:cstheme="minorHAnsi"/>
        </w:rPr>
        <w:t xml:space="preserve">Yelick, Katherine, Dan Bonachea, Wei-Yu Chen, Phillip Colella, Kaushik Datta, Jason Duell, Susan L. Graham et al. </w:t>
      </w:r>
      <w:r w:rsidRPr="00557DF0">
        <w:rPr>
          <w:rFonts w:cstheme="minorHAnsi"/>
          <w:i/>
        </w:rPr>
        <w:t>"Productivity and performance using partitioned global address space languages."</w:t>
      </w:r>
      <w:r w:rsidRPr="004A437A">
        <w:rPr>
          <w:rFonts w:cstheme="minorHAnsi"/>
        </w:rPr>
        <w:t xml:space="preserve"> In International Conference on Symbolic and Algebraic Computation: Proceedings of the 2007 international workshop on Parallel symbolic computation, vol. 27, no. 28, pp. 24-32. 2007.</w:t>
      </w:r>
    </w:p>
    <w:sectPr w:rsidR="004A4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FE09E" w14:textId="77777777" w:rsidR="00635589" w:rsidRDefault="00635589" w:rsidP="00862DC3">
      <w:pPr>
        <w:spacing w:after="0" w:line="240" w:lineRule="auto"/>
      </w:pPr>
      <w:r>
        <w:separator/>
      </w:r>
    </w:p>
  </w:endnote>
  <w:endnote w:type="continuationSeparator" w:id="0">
    <w:p w14:paraId="31FDB595" w14:textId="77777777" w:rsidR="00635589" w:rsidRDefault="00635589" w:rsidP="00862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F9C1" w14:textId="77777777" w:rsidR="00635589" w:rsidRDefault="00635589" w:rsidP="00862DC3">
      <w:pPr>
        <w:spacing w:after="0" w:line="240" w:lineRule="auto"/>
      </w:pPr>
      <w:r>
        <w:separator/>
      </w:r>
    </w:p>
  </w:footnote>
  <w:footnote w:type="continuationSeparator" w:id="0">
    <w:p w14:paraId="00C0537A" w14:textId="77777777" w:rsidR="00635589" w:rsidRDefault="00635589" w:rsidP="00862D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F0A"/>
    <w:multiLevelType w:val="hybridMultilevel"/>
    <w:tmpl w:val="338AC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8A6E9C"/>
    <w:multiLevelType w:val="hybridMultilevel"/>
    <w:tmpl w:val="2F0C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B757C1"/>
    <w:multiLevelType w:val="hybridMultilevel"/>
    <w:tmpl w:val="936CF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FEE"/>
    <w:rsid w:val="00007D2C"/>
    <w:rsid w:val="00025C56"/>
    <w:rsid w:val="000304C9"/>
    <w:rsid w:val="0004053A"/>
    <w:rsid w:val="00042014"/>
    <w:rsid w:val="0007616A"/>
    <w:rsid w:val="00080DC1"/>
    <w:rsid w:val="000867B3"/>
    <w:rsid w:val="000A4443"/>
    <w:rsid w:val="000A533F"/>
    <w:rsid w:val="000B34C4"/>
    <w:rsid w:val="000B45DC"/>
    <w:rsid w:val="000C0529"/>
    <w:rsid w:val="000D7FEE"/>
    <w:rsid w:val="000F15AE"/>
    <w:rsid w:val="000F6469"/>
    <w:rsid w:val="00102700"/>
    <w:rsid w:val="00110CC7"/>
    <w:rsid w:val="0011552D"/>
    <w:rsid w:val="001367CF"/>
    <w:rsid w:val="00152241"/>
    <w:rsid w:val="001706D5"/>
    <w:rsid w:val="0017370B"/>
    <w:rsid w:val="001737A8"/>
    <w:rsid w:val="0017737F"/>
    <w:rsid w:val="0018622D"/>
    <w:rsid w:val="001A1EEA"/>
    <w:rsid w:val="001B06E7"/>
    <w:rsid w:val="001E43DA"/>
    <w:rsid w:val="001F1CE0"/>
    <w:rsid w:val="00205BB1"/>
    <w:rsid w:val="00240788"/>
    <w:rsid w:val="00260E83"/>
    <w:rsid w:val="00272999"/>
    <w:rsid w:val="0028455D"/>
    <w:rsid w:val="00285C65"/>
    <w:rsid w:val="00285DDB"/>
    <w:rsid w:val="00291F73"/>
    <w:rsid w:val="002A1CFE"/>
    <w:rsid w:val="002C12D5"/>
    <w:rsid w:val="002E3DCC"/>
    <w:rsid w:val="002E4DCB"/>
    <w:rsid w:val="002F2E1E"/>
    <w:rsid w:val="00305CFD"/>
    <w:rsid w:val="00323B1B"/>
    <w:rsid w:val="0033053D"/>
    <w:rsid w:val="00333F4B"/>
    <w:rsid w:val="00352B96"/>
    <w:rsid w:val="003941A0"/>
    <w:rsid w:val="003C1828"/>
    <w:rsid w:val="003C3022"/>
    <w:rsid w:val="003E3816"/>
    <w:rsid w:val="003F2FBF"/>
    <w:rsid w:val="00405DFA"/>
    <w:rsid w:val="004116BC"/>
    <w:rsid w:val="00411C03"/>
    <w:rsid w:val="004120B6"/>
    <w:rsid w:val="0042744A"/>
    <w:rsid w:val="004372E7"/>
    <w:rsid w:val="00453536"/>
    <w:rsid w:val="00463987"/>
    <w:rsid w:val="004800CE"/>
    <w:rsid w:val="0048095D"/>
    <w:rsid w:val="00492260"/>
    <w:rsid w:val="004A437A"/>
    <w:rsid w:val="004D6998"/>
    <w:rsid w:val="004E7369"/>
    <w:rsid w:val="00526363"/>
    <w:rsid w:val="0052700F"/>
    <w:rsid w:val="00533D71"/>
    <w:rsid w:val="00545EC5"/>
    <w:rsid w:val="005465E2"/>
    <w:rsid w:val="00550993"/>
    <w:rsid w:val="00557DF0"/>
    <w:rsid w:val="005707EC"/>
    <w:rsid w:val="00575E42"/>
    <w:rsid w:val="0059319C"/>
    <w:rsid w:val="005A226A"/>
    <w:rsid w:val="005B0197"/>
    <w:rsid w:val="005B26CD"/>
    <w:rsid w:val="005B51FA"/>
    <w:rsid w:val="005E6C0D"/>
    <w:rsid w:val="005F2710"/>
    <w:rsid w:val="005F5202"/>
    <w:rsid w:val="00615B01"/>
    <w:rsid w:val="00622A15"/>
    <w:rsid w:val="006252AE"/>
    <w:rsid w:val="00635589"/>
    <w:rsid w:val="0064474E"/>
    <w:rsid w:val="0064672B"/>
    <w:rsid w:val="00650C09"/>
    <w:rsid w:val="00665721"/>
    <w:rsid w:val="00667393"/>
    <w:rsid w:val="00674158"/>
    <w:rsid w:val="00675049"/>
    <w:rsid w:val="006759B2"/>
    <w:rsid w:val="00693AFA"/>
    <w:rsid w:val="006A3D8A"/>
    <w:rsid w:val="006C618C"/>
    <w:rsid w:val="006D0D9F"/>
    <w:rsid w:val="006D11C1"/>
    <w:rsid w:val="006D72C4"/>
    <w:rsid w:val="006E164C"/>
    <w:rsid w:val="006E2D7C"/>
    <w:rsid w:val="006F7193"/>
    <w:rsid w:val="006F7644"/>
    <w:rsid w:val="00701C2A"/>
    <w:rsid w:val="00713468"/>
    <w:rsid w:val="0072026F"/>
    <w:rsid w:val="00723760"/>
    <w:rsid w:val="00742169"/>
    <w:rsid w:val="00745A35"/>
    <w:rsid w:val="00752370"/>
    <w:rsid w:val="0077727A"/>
    <w:rsid w:val="007A3EB5"/>
    <w:rsid w:val="007B51EC"/>
    <w:rsid w:val="007C34C6"/>
    <w:rsid w:val="007C4080"/>
    <w:rsid w:val="007E1917"/>
    <w:rsid w:val="007F572B"/>
    <w:rsid w:val="0080057C"/>
    <w:rsid w:val="008011B2"/>
    <w:rsid w:val="00831F92"/>
    <w:rsid w:val="008435C8"/>
    <w:rsid w:val="00862DC3"/>
    <w:rsid w:val="00866489"/>
    <w:rsid w:val="00897132"/>
    <w:rsid w:val="008D65E2"/>
    <w:rsid w:val="008E01BD"/>
    <w:rsid w:val="008E17C9"/>
    <w:rsid w:val="008E407E"/>
    <w:rsid w:val="009210BF"/>
    <w:rsid w:val="00922611"/>
    <w:rsid w:val="00961E92"/>
    <w:rsid w:val="009633E6"/>
    <w:rsid w:val="0096363D"/>
    <w:rsid w:val="009677D0"/>
    <w:rsid w:val="009849B8"/>
    <w:rsid w:val="0099418D"/>
    <w:rsid w:val="009B2362"/>
    <w:rsid w:val="009B4BEF"/>
    <w:rsid w:val="009C02AB"/>
    <w:rsid w:val="009D2F27"/>
    <w:rsid w:val="009D6E9F"/>
    <w:rsid w:val="009F378A"/>
    <w:rsid w:val="00A01261"/>
    <w:rsid w:val="00A166BF"/>
    <w:rsid w:val="00A62BFD"/>
    <w:rsid w:val="00A85088"/>
    <w:rsid w:val="00AC782F"/>
    <w:rsid w:val="00AD21B0"/>
    <w:rsid w:val="00AD7CB9"/>
    <w:rsid w:val="00AE3BAC"/>
    <w:rsid w:val="00AF31FA"/>
    <w:rsid w:val="00B21D63"/>
    <w:rsid w:val="00B37D72"/>
    <w:rsid w:val="00B41DAA"/>
    <w:rsid w:val="00B62493"/>
    <w:rsid w:val="00B71EE2"/>
    <w:rsid w:val="00B73C4E"/>
    <w:rsid w:val="00B76AF5"/>
    <w:rsid w:val="00BA1929"/>
    <w:rsid w:val="00BA22F4"/>
    <w:rsid w:val="00BA4B61"/>
    <w:rsid w:val="00BC3306"/>
    <w:rsid w:val="00BD1F93"/>
    <w:rsid w:val="00BE0713"/>
    <w:rsid w:val="00BE5468"/>
    <w:rsid w:val="00BE58D9"/>
    <w:rsid w:val="00BF531D"/>
    <w:rsid w:val="00BF61BE"/>
    <w:rsid w:val="00C05DD3"/>
    <w:rsid w:val="00C11FD5"/>
    <w:rsid w:val="00C15AF2"/>
    <w:rsid w:val="00C304FA"/>
    <w:rsid w:val="00C356AC"/>
    <w:rsid w:val="00C47A46"/>
    <w:rsid w:val="00C50538"/>
    <w:rsid w:val="00C54952"/>
    <w:rsid w:val="00C62A80"/>
    <w:rsid w:val="00C70037"/>
    <w:rsid w:val="00CA5CC8"/>
    <w:rsid w:val="00CC1A02"/>
    <w:rsid w:val="00CE36EA"/>
    <w:rsid w:val="00CF520F"/>
    <w:rsid w:val="00D1203A"/>
    <w:rsid w:val="00D21DD5"/>
    <w:rsid w:val="00D561DD"/>
    <w:rsid w:val="00D80F05"/>
    <w:rsid w:val="00D871B5"/>
    <w:rsid w:val="00D923E4"/>
    <w:rsid w:val="00DA2EAC"/>
    <w:rsid w:val="00DB08A3"/>
    <w:rsid w:val="00DC1765"/>
    <w:rsid w:val="00DD4488"/>
    <w:rsid w:val="00DE5AD6"/>
    <w:rsid w:val="00E36B19"/>
    <w:rsid w:val="00E566D1"/>
    <w:rsid w:val="00E61150"/>
    <w:rsid w:val="00E94905"/>
    <w:rsid w:val="00EB7B8C"/>
    <w:rsid w:val="00EC0A99"/>
    <w:rsid w:val="00EC416A"/>
    <w:rsid w:val="00EE21FB"/>
    <w:rsid w:val="00F04006"/>
    <w:rsid w:val="00F61D63"/>
    <w:rsid w:val="00F9319F"/>
    <w:rsid w:val="00F95205"/>
    <w:rsid w:val="00F979D2"/>
    <w:rsid w:val="00FC50F8"/>
    <w:rsid w:val="00FC6F40"/>
    <w:rsid w:val="00FE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F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 w:type="paragraph" w:styleId="Header">
    <w:name w:val="header"/>
    <w:basedOn w:val="Normal"/>
    <w:link w:val="HeaderChar"/>
    <w:uiPriority w:val="99"/>
    <w:unhideWhenUsed/>
    <w:rsid w:val="00862D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2DC3"/>
  </w:style>
  <w:style w:type="paragraph" w:styleId="Footer">
    <w:name w:val="footer"/>
    <w:basedOn w:val="Normal"/>
    <w:link w:val="FooterChar"/>
    <w:uiPriority w:val="99"/>
    <w:unhideWhenUsed/>
    <w:rsid w:val="00862D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2D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 w:type="paragraph" w:styleId="Header">
    <w:name w:val="header"/>
    <w:basedOn w:val="Normal"/>
    <w:link w:val="HeaderChar"/>
    <w:uiPriority w:val="99"/>
    <w:unhideWhenUsed/>
    <w:rsid w:val="00862D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2DC3"/>
  </w:style>
  <w:style w:type="paragraph" w:styleId="Footer">
    <w:name w:val="footer"/>
    <w:basedOn w:val="Normal"/>
    <w:link w:val="FooterChar"/>
    <w:uiPriority w:val="99"/>
    <w:unhideWhenUsed/>
    <w:rsid w:val="00862D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3511">
      <w:bodyDiv w:val="1"/>
      <w:marLeft w:val="0"/>
      <w:marRight w:val="0"/>
      <w:marTop w:val="0"/>
      <w:marBottom w:val="0"/>
      <w:divBdr>
        <w:top w:val="none" w:sz="0" w:space="0" w:color="auto"/>
        <w:left w:val="none" w:sz="0" w:space="0" w:color="auto"/>
        <w:bottom w:val="none" w:sz="0" w:space="0" w:color="auto"/>
        <w:right w:val="none" w:sz="0" w:space="0" w:color="auto"/>
      </w:divBdr>
      <w:divsChild>
        <w:div w:id="1188524188">
          <w:marLeft w:val="0"/>
          <w:marRight w:val="0"/>
          <w:marTop w:val="0"/>
          <w:marBottom w:val="0"/>
          <w:divBdr>
            <w:top w:val="none" w:sz="0" w:space="0" w:color="auto"/>
            <w:left w:val="none" w:sz="0" w:space="0" w:color="auto"/>
            <w:bottom w:val="none" w:sz="0" w:space="0" w:color="auto"/>
            <w:right w:val="none" w:sz="0" w:space="0" w:color="auto"/>
          </w:divBdr>
          <w:divsChild>
            <w:div w:id="851992654">
              <w:marLeft w:val="0"/>
              <w:marRight w:val="0"/>
              <w:marTop w:val="0"/>
              <w:marBottom w:val="0"/>
              <w:divBdr>
                <w:top w:val="none" w:sz="0" w:space="0" w:color="auto"/>
                <w:left w:val="none" w:sz="0" w:space="0" w:color="auto"/>
                <w:bottom w:val="none" w:sz="0" w:space="0" w:color="auto"/>
                <w:right w:val="none" w:sz="0" w:space="0" w:color="auto"/>
              </w:divBdr>
              <w:divsChild>
                <w:div w:id="69695524">
                  <w:marLeft w:val="0"/>
                  <w:marRight w:val="0"/>
                  <w:marTop w:val="0"/>
                  <w:marBottom w:val="0"/>
                  <w:divBdr>
                    <w:top w:val="none" w:sz="0" w:space="0" w:color="auto"/>
                    <w:left w:val="none" w:sz="0" w:space="0" w:color="auto"/>
                    <w:bottom w:val="none" w:sz="0" w:space="0" w:color="auto"/>
                    <w:right w:val="none" w:sz="0" w:space="0" w:color="auto"/>
                  </w:divBdr>
                  <w:divsChild>
                    <w:div w:id="1256094345">
                      <w:marLeft w:val="0"/>
                      <w:marRight w:val="0"/>
                      <w:marTop w:val="0"/>
                      <w:marBottom w:val="0"/>
                      <w:divBdr>
                        <w:top w:val="none" w:sz="0" w:space="0" w:color="auto"/>
                        <w:left w:val="none" w:sz="0" w:space="0" w:color="auto"/>
                        <w:bottom w:val="none" w:sz="0" w:space="0" w:color="auto"/>
                        <w:right w:val="none" w:sz="0" w:space="0" w:color="auto"/>
                      </w:divBdr>
                      <w:divsChild>
                        <w:div w:id="1293748837">
                          <w:marLeft w:val="0"/>
                          <w:marRight w:val="0"/>
                          <w:marTop w:val="0"/>
                          <w:marBottom w:val="0"/>
                          <w:divBdr>
                            <w:top w:val="none" w:sz="0" w:space="0" w:color="auto"/>
                            <w:left w:val="none" w:sz="0" w:space="0" w:color="auto"/>
                            <w:bottom w:val="none" w:sz="0" w:space="0" w:color="auto"/>
                            <w:right w:val="none" w:sz="0" w:space="0" w:color="auto"/>
                          </w:divBdr>
                          <w:divsChild>
                            <w:div w:id="13545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4664">
      <w:bodyDiv w:val="1"/>
      <w:marLeft w:val="0"/>
      <w:marRight w:val="0"/>
      <w:marTop w:val="0"/>
      <w:marBottom w:val="0"/>
      <w:divBdr>
        <w:top w:val="none" w:sz="0" w:space="0" w:color="auto"/>
        <w:left w:val="none" w:sz="0" w:space="0" w:color="auto"/>
        <w:bottom w:val="none" w:sz="0" w:space="0" w:color="auto"/>
        <w:right w:val="none" w:sz="0" w:space="0" w:color="auto"/>
      </w:divBdr>
      <w:divsChild>
        <w:div w:id="48775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2791</Words>
  <Characters>15915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dc:creator>
  <cp:lastModifiedBy>Aroon  Sharma</cp:lastModifiedBy>
  <cp:revision>11</cp:revision>
  <dcterms:created xsi:type="dcterms:W3CDTF">2013-12-26T18:10:00Z</dcterms:created>
  <dcterms:modified xsi:type="dcterms:W3CDTF">2014-10-01T00:46:00Z</dcterms:modified>
</cp:coreProperties>
</file>